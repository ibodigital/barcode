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7A12" w14:textId="576310E4" w:rsidR="00945678" w:rsidRDefault="00945678">
      <w:pPr>
        <w:rPr>
          <w:b/>
          <w:bCs/>
          <w:color w:val="002060"/>
          <w:sz w:val="32"/>
          <w:szCs w:val="32"/>
          <w:lang w:val="en-US"/>
        </w:rPr>
      </w:pPr>
      <w:r w:rsidRPr="00627E63">
        <w:rPr>
          <w:b/>
          <w:bCs/>
          <w:color w:val="002060"/>
          <w:sz w:val="32"/>
          <w:szCs w:val="32"/>
          <w:lang w:val="en-US"/>
        </w:rPr>
        <w:t>How to integrate IBO Digital Barcode Generator in word report</w:t>
      </w:r>
    </w:p>
    <w:p w14:paraId="0E8BE741" w14:textId="3F26F229" w:rsidR="00627E63" w:rsidRDefault="00D93EA0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This document will provide </w:t>
      </w:r>
      <w:r w:rsidR="00E12C27">
        <w:rPr>
          <w:color w:val="002060"/>
          <w:lang w:val="en-US"/>
        </w:rPr>
        <w:t xml:space="preserve">an overview of how to </w:t>
      </w:r>
      <w:r w:rsidR="00586505">
        <w:rPr>
          <w:color w:val="002060"/>
          <w:lang w:val="en-US"/>
        </w:rPr>
        <w:t xml:space="preserve">generate </w:t>
      </w:r>
      <w:r w:rsidR="00BA15E7">
        <w:rPr>
          <w:color w:val="002060"/>
          <w:lang w:val="en-US"/>
        </w:rPr>
        <w:t>Barcodes using “</w:t>
      </w:r>
      <w:commentRangeStart w:id="0"/>
      <w:commentRangeStart w:id="1"/>
      <w:r w:rsidR="00BA15E7">
        <w:rPr>
          <w:color w:val="002060"/>
          <w:lang w:val="en-US"/>
        </w:rPr>
        <w:t>IBO</w:t>
      </w:r>
      <w:del w:id="2" w:author="Vikrant Abdagire | IBO" w:date="2020-03-27T15:45:00Z">
        <w:r w:rsidR="00BA15E7" w:rsidDel="00BE2134">
          <w:rPr>
            <w:color w:val="002060"/>
            <w:lang w:val="en-US"/>
          </w:rPr>
          <w:delText xml:space="preserve"> </w:delText>
        </w:r>
      </w:del>
      <w:r w:rsidR="00FD0D60">
        <w:rPr>
          <w:color w:val="002060"/>
          <w:lang w:val="en-US"/>
        </w:rPr>
        <w:t>D</w:t>
      </w:r>
      <w:r w:rsidR="00BA15E7">
        <w:rPr>
          <w:color w:val="002060"/>
          <w:lang w:val="en-US"/>
        </w:rPr>
        <w:t>igital</w:t>
      </w:r>
      <w:commentRangeEnd w:id="0"/>
      <w:r w:rsidR="00E80A6F">
        <w:rPr>
          <w:rStyle w:val="CommentReference"/>
        </w:rPr>
        <w:commentReference w:id="0"/>
      </w:r>
      <w:commentRangeEnd w:id="1"/>
      <w:r w:rsidR="00452D9C">
        <w:rPr>
          <w:rStyle w:val="CommentReference"/>
        </w:rPr>
        <w:commentReference w:id="1"/>
      </w:r>
      <w:r w:rsidR="00FD0D60">
        <w:rPr>
          <w:color w:val="002060"/>
          <w:lang w:val="en-US"/>
        </w:rPr>
        <w:t xml:space="preserve"> Barcode Generator</w:t>
      </w:r>
      <w:r w:rsidR="00BA15E7">
        <w:rPr>
          <w:color w:val="002060"/>
          <w:lang w:val="en-US"/>
        </w:rPr>
        <w:t>”</w:t>
      </w:r>
      <w:r w:rsidR="00FD0D60">
        <w:rPr>
          <w:color w:val="002060"/>
          <w:lang w:val="en-US"/>
        </w:rPr>
        <w:t xml:space="preserve"> </w:t>
      </w:r>
      <w:commentRangeStart w:id="3"/>
      <w:commentRangeStart w:id="4"/>
      <w:del w:id="5" w:author="Vikrant Abdagire | IBO" w:date="2020-03-27T15:47:00Z">
        <w:r w:rsidR="00FD0D60" w:rsidDel="00315981">
          <w:rPr>
            <w:color w:val="002060"/>
            <w:lang w:val="en-US"/>
          </w:rPr>
          <w:delText>exten</w:delText>
        </w:r>
        <w:r w:rsidR="00F70BB2" w:rsidDel="00315981">
          <w:rPr>
            <w:color w:val="002060"/>
            <w:lang w:val="en-US"/>
          </w:rPr>
          <w:delText>sion</w:delText>
        </w:r>
        <w:commentRangeEnd w:id="3"/>
        <w:r w:rsidR="00451429" w:rsidDel="00315981">
          <w:rPr>
            <w:rStyle w:val="CommentReference"/>
          </w:rPr>
          <w:commentReference w:id="3"/>
        </w:r>
        <w:commentRangeEnd w:id="4"/>
        <w:r w:rsidR="00D8616A" w:rsidDel="00315981">
          <w:rPr>
            <w:rStyle w:val="CommentReference"/>
          </w:rPr>
          <w:commentReference w:id="4"/>
        </w:r>
      </w:del>
      <w:r w:rsidR="00F70BB2">
        <w:rPr>
          <w:color w:val="002060"/>
          <w:lang w:val="en-US"/>
        </w:rPr>
        <w:t>.</w:t>
      </w:r>
      <w:ins w:id="6" w:author="Vikrant Abdagire | IBO" w:date="2020-03-27T15:47:00Z">
        <w:r w:rsidR="00951D41">
          <w:rPr>
            <w:color w:val="002060"/>
            <w:lang w:val="en-US"/>
          </w:rPr>
          <w:t xml:space="preserve">Sample examples can be downloaded from </w:t>
        </w:r>
      </w:ins>
      <w:proofErr w:type="spellStart"/>
      <w:ins w:id="7" w:author="Vikrant Abdagire | IBO" w:date="2020-03-27T15:49:00Z">
        <w:r w:rsidR="000967DC">
          <w:rPr>
            <w:color w:val="002060"/>
            <w:lang w:val="en-US"/>
          </w:rPr>
          <w:t>gitHub</w:t>
        </w:r>
        <w:proofErr w:type="spellEnd"/>
        <w:r w:rsidR="000967DC">
          <w:rPr>
            <w:color w:val="002060"/>
            <w:lang w:val="en-US"/>
          </w:rPr>
          <w:t xml:space="preserve"> </w:t>
        </w:r>
        <w:r w:rsidR="00647547">
          <w:rPr>
            <w:color w:val="002060"/>
            <w:lang w:val="en-US"/>
          </w:rPr>
          <w:t xml:space="preserve">repository </w:t>
        </w:r>
        <w:r w:rsidR="00BB45AF">
          <w:rPr>
            <w:color w:val="002060"/>
            <w:lang w:val="en-US"/>
          </w:rPr>
          <w:fldChar w:fldCharType="begin"/>
        </w:r>
        <w:r w:rsidR="00BB45AF">
          <w:rPr>
            <w:color w:val="002060"/>
            <w:lang w:val="en-US"/>
          </w:rPr>
          <w:instrText xml:space="preserve"> HYPERLINK "https://github.com/ibodigital/barcode" </w:instrText>
        </w:r>
        <w:r w:rsidR="00BB45AF">
          <w:rPr>
            <w:color w:val="002060"/>
            <w:lang w:val="en-US"/>
          </w:rPr>
        </w:r>
        <w:r w:rsidR="00BB45AF">
          <w:rPr>
            <w:color w:val="002060"/>
            <w:lang w:val="en-US"/>
          </w:rPr>
          <w:fldChar w:fldCharType="separate"/>
        </w:r>
        <w:r w:rsidR="00647547" w:rsidRPr="00BB45AF">
          <w:rPr>
            <w:rStyle w:val="Hyperlink"/>
            <w:lang w:val="en-US"/>
          </w:rPr>
          <w:t>Barcode</w:t>
        </w:r>
        <w:r w:rsidR="00BB45AF">
          <w:rPr>
            <w:color w:val="002060"/>
            <w:lang w:val="en-US"/>
          </w:rPr>
          <w:fldChar w:fldCharType="end"/>
        </w:r>
      </w:ins>
    </w:p>
    <w:p w14:paraId="29719092" w14:textId="04C3EF4F" w:rsidR="004E37DD" w:rsidRDefault="004E37DD">
      <w:pPr>
        <w:rPr>
          <w:color w:val="002060"/>
          <w:lang w:val="en-US"/>
        </w:rPr>
      </w:pPr>
    </w:p>
    <w:p w14:paraId="46E99CD6" w14:textId="5E55D56F" w:rsidR="0046791A" w:rsidRPr="007E4B19" w:rsidRDefault="001367B2" w:rsidP="002B56F8">
      <w:pPr>
        <w:pStyle w:val="ListParagraph"/>
        <w:numPr>
          <w:ilvl w:val="0"/>
          <w:numId w:val="1"/>
        </w:numPr>
        <w:rPr>
          <w:color w:val="002060"/>
        </w:rPr>
      </w:pPr>
      <w:r w:rsidRPr="007E4B19">
        <w:rPr>
          <w:color w:val="002060"/>
        </w:rPr>
        <w:t xml:space="preserve">Install </w:t>
      </w:r>
      <w:r w:rsidR="007E4B19" w:rsidRPr="007E4B19">
        <w:rPr>
          <w:color w:val="002060"/>
        </w:rPr>
        <w:t xml:space="preserve">IBO Digital’s Barcode </w:t>
      </w:r>
      <w:r w:rsidR="00F473D5">
        <w:rPr>
          <w:color w:val="002060"/>
        </w:rPr>
        <w:t>G</w:t>
      </w:r>
      <w:r w:rsidR="007E4B19">
        <w:rPr>
          <w:color w:val="002060"/>
        </w:rPr>
        <w:t>enerator</w:t>
      </w:r>
      <w:r w:rsidR="00F473D5">
        <w:rPr>
          <w:color w:val="002060"/>
        </w:rPr>
        <w:t xml:space="preserve"> extension from </w:t>
      </w:r>
      <w:ins w:id="8" w:author="Vikrant Abdagire | IBO" w:date="2020-03-27T15:48:00Z">
        <w:r w:rsidR="001465ED">
          <w:rPr>
            <w:color w:val="002060"/>
          </w:rPr>
          <w:fldChar w:fldCharType="begin"/>
        </w:r>
        <w:r w:rsidR="001465ED">
          <w:rPr>
            <w:color w:val="002060"/>
          </w:rPr>
          <w:instrText xml:space="preserve"> HYPERLINK "https://appsource.microsoft.com/en-us/marketplace/apps?product=dynamics-365-business-central" </w:instrText>
        </w:r>
        <w:r w:rsidR="001465ED">
          <w:rPr>
            <w:color w:val="002060"/>
          </w:rPr>
        </w:r>
        <w:r w:rsidR="001465ED">
          <w:rPr>
            <w:color w:val="002060"/>
          </w:rPr>
          <w:fldChar w:fldCharType="separate"/>
        </w:r>
        <w:r w:rsidR="00723DA3" w:rsidRPr="001465ED">
          <w:rPr>
            <w:rStyle w:val="Hyperlink"/>
          </w:rPr>
          <w:t xml:space="preserve">Microsoft </w:t>
        </w:r>
        <w:commentRangeStart w:id="9"/>
        <w:r w:rsidR="00723DA3" w:rsidRPr="001465ED">
          <w:rPr>
            <w:rStyle w:val="Hyperlink"/>
          </w:rPr>
          <w:t>AppSource</w:t>
        </w:r>
        <w:commentRangeEnd w:id="9"/>
        <w:r w:rsidR="001D38C9" w:rsidRPr="001465ED">
          <w:rPr>
            <w:rStyle w:val="Hyperlink"/>
            <w:sz w:val="16"/>
            <w:szCs w:val="16"/>
          </w:rPr>
          <w:commentReference w:id="9"/>
        </w:r>
        <w:r w:rsidR="001465ED">
          <w:rPr>
            <w:color w:val="002060"/>
          </w:rPr>
          <w:fldChar w:fldCharType="end"/>
        </w:r>
      </w:ins>
      <w:r w:rsidR="00723DA3">
        <w:rPr>
          <w:color w:val="002060"/>
        </w:rPr>
        <w:t>.</w:t>
      </w:r>
      <w:r w:rsidR="007E4B19">
        <w:rPr>
          <w:color w:val="002060"/>
        </w:rPr>
        <w:t xml:space="preserve"> </w:t>
      </w:r>
    </w:p>
    <w:p w14:paraId="6BC05B00" w14:textId="34269331" w:rsidR="004E37DD" w:rsidRDefault="002B56F8" w:rsidP="002B56F8">
      <w:pPr>
        <w:pStyle w:val="ListParagraph"/>
        <w:numPr>
          <w:ilvl w:val="0"/>
          <w:numId w:val="1"/>
        </w:numPr>
        <w:rPr>
          <w:ins w:id="10" w:author="Vikrant Abdagire | IBO" w:date="2020-03-27T15:52:00Z"/>
          <w:color w:val="002060"/>
          <w:lang w:val="en-US"/>
        </w:rPr>
      </w:pPr>
      <w:r>
        <w:rPr>
          <w:color w:val="002060"/>
          <w:lang w:val="en-US"/>
        </w:rPr>
        <w:t xml:space="preserve">Prerequisite for developer is </w:t>
      </w:r>
      <w:r w:rsidR="004A42AA">
        <w:rPr>
          <w:color w:val="002060"/>
          <w:lang w:val="en-US"/>
        </w:rPr>
        <w:t xml:space="preserve">that you need to know </w:t>
      </w:r>
      <w:r w:rsidR="00AA4253">
        <w:rPr>
          <w:color w:val="002060"/>
          <w:lang w:val="en-US"/>
        </w:rPr>
        <w:t xml:space="preserve">how to configure </w:t>
      </w:r>
      <w:proofErr w:type="spellStart"/>
      <w:r w:rsidR="00AA4253">
        <w:rPr>
          <w:color w:val="002060"/>
          <w:lang w:val="en-US"/>
        </w:rPr>
        <w:t>app.json</w:t>
      </w:r>
      <w:proofErr w:type="spellEnd"/>
      <w:r w:rsidR="008B1E77">
        <w:rPr>
          <w:color w:val="002060"/>
          <w:lang w:val="en-US"/>
        </w:rPr>
        <w:t xml:space="preserve"> &amp; </w:t>
      </w:r>
      <w:proofErr w:type="spellStart"/>
      <w:r w:rsidR="005A4842">
        <w:rPr>
          <w:color w:val="002060"/>
          <w:lang w:val="en-US"/>
        </w:rPr>
        <w:t>launch.</w:t>
      </w:r>
      <w:r w:rsidR="00B749D3">
        <w:rPr>
          <w:color w:val="002060"/>
          <w:lang w:val="en-US"/>
        </w:rPr>
        <w:t>jso</w:t>
      </w:r>
      <w:r w:rsidR="004653AD">
        <w:rPr>
          <w:color w:val="002060"/>
          <w:lang w:val="en-US"/>
        </w:rPr>
        <w:t>n</w:t>
      </w:r>
      <w:proofErr w:type="spellEnd"/>
      <w:r w:rsidR="00C26D95">
        <w:rPr>
          <w:color w:val="002060"/>
          <w:lang w:val="en-US"/>
        </w:rPr>
        <w:t xml:space="preserve"> </w:t>
      </w:r>
    </w:p>
    <w:p w14:paraId="7D2A6064" w14:textId="3C2F0410" w:rsidR="00381BE4" w:rsidRDefault="003A6886" w:rsidP="00381BE4">
      <w:pPr>
        <w:pStyle w:val="ListParagraph"/>
        <w:rPr>
          <w:color w:val="002060"/>
          <w:lang w:val="en-US"/>
        </w:rPr>
        <w:pPrChange w:id="11" w:author="Vikrant Abdagire | IBO" w:date="2020-03-27T15:52:00Z">
          <w:pPr>
            <w:pStyle w:val="ListParagraph"/>
            <w:numPr>
              <w:numId w:val="1"/>
            </w:numPr>
            <w:ind w:hanging="360"/>
          </w:pPr>
        </w:pPrChange>
      </w:pPr>
      <w:ins w:id="12" w:author="Vikrant Abdagire | IBO" w:date="2020-03-27T15:53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BBE5D" wp14:editId="620B983B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69215</wp:posOffset>
                  </wp:positionV>
                  <wp:extent cx="4724400" cy="29908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24400" cy="299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2547B6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3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4" w:author="Vikrant Abdagire | IBO" w:date="2020-03-27T15:53:00Z">
                                    <w:rPr>
                                      <w:ins w:id="15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6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{</w:t>
                                </w:r>
                              </w:ins>
                            </w:p>
                            <w:p w14:paraId="1D3CE8B6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9" w:author="Vikrant Abdagire | IBO" w:date="2020-03-27T15:53:00Z">
                                    <w:rPr>
                                      <w:ins w:id="2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2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"version"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"0.2.0"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44B84E8E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8" w:author="Vikrant Abdagire | IBO" w:date="2020-03-27T15:53:00Z">
                                    <w:rPr>
                                      <w:ins w:id="29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3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"configurations"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[</w:t>
                                </w:r>
                              </w:ins>
                            </w:p>
                            <w:p w14:paraId="6DAA7F84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5" w:author="Vikrant Abdagire | IBO" w:date="2020-03-27T15:53:00Z">
                                    <w:rPr>
                                      <w:ins w:id="3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{</w:t>
                                </w:r>
                              </w:ins>
                            </w:p>
                            <w:p w14:paraId="40EAD44D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0" w:author="Vikrant Abdagire | IBO" w:date="2020-03-27T15:53:00Z">
                                    <w:rPr>
                                      <w:ins w:id="41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4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4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"al"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0BDF76CD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9" w:author="Vikrant Abdagire | IBO" w:date="2020-03-27T15:53:00Z">
                                    <w:rPr>
                                      <w:ins w:id="5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5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5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"request"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5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16DD4E5F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5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58" w:author="Vikrant Abdagire | IBO" w:date="2020-03-27T15:53:00Z">
                                    <w:rPr>
                                      <w:ins w:id="59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6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"name"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6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"Microsoft cloud sandbox"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43145952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66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67" w:author="Vikrant Abdagire | IBO" w:date="2020-03-27T15:53:00Z">
                                    <w:rPr>
                                      <w:ins w:id="68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9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7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"startupObjectId"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val="en-US" w:eastAsia="de-DE"/>
                                    <w:rPrChange w:id="7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B5CEA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22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7EB36B36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7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76" w:author="Vikrant Abdagire | IBO" w:date="2020-03-27T15:53:00Z">
                                    <w:rPr>
                                      <w:ins w:id="77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7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8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"Page"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4425014F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8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85" w:author="Vikrant Abdagire | IBO" w:date="2020-03-27T15:53:00Z">
                                    <w:rPr>
                                      <w:ins w:id="8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8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"breakOnError"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9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5AB015EE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3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94" w:author="Vikrant Abdagire | IBO" w:date="2020-03-27T15:53:00Z">
                                    <w:rPr>
                                      <w:ins w:id="95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96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9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"launchBrowser"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10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0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30462A52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2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3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0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"enableLongRunningSqlStatements"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0ED263FC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6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"enableSqlInformationDebugger"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</w:ins>
                            </w:p>
                            <w:p w14:paraId="38526602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}</w:t>
                                </w:r>
                              </w:ins>
                            </w:p>
                            <w:p w14:paraId="4C201BB0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1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]</w:t>
                                </w:r>
                              </w:ins>
                            </w:p>
                            <w:p w14:paraId="06D31B4A" w14:textId="77777777" w:rsidR="005A7800" w:rsidRPr="005A7800" w:rsidRDefault="005A7800" w:rsidP="005A7800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11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1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}</w:t>
                                </w:r>
                              </w:ins>
                            </w:p>
                            <w:p w14:paraId="6358E2B1" w14:textId="2454F17F" w:rsidR="003A6886" w:rsidRDefault="003A68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2BBBE5D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35.65pt;margin-top:5.45pt;width:372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" fillcolor="white [3201]" stroked="f" strokeweight=".5pt">
                  <v:textbox>
                    <w:txbxContent>
                      <w:p w14:paraId="5C2547B6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13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4" w:author="Vikrant Abdagire | IBO" w:date="2020-03-27T15:53:00Z">
                              <w:rPr>
                                <w:ins w:id="115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16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{</w:t>
                          </w:r>
                        </w:ins>
                      </w:p>
                      <w:p w14:paraId="1D3CE8B6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1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9" w:author="Vikrant Abdagire | IBO" w:date="2020-03-27T15:53:00Z">
                              <w:rPr>
                                <w:ins w:id="12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2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2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"version"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2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"0.2.0"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44B84E8E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2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28" w:author="Vikrant Abdagire | IBO" w:date="2020-03-27T15:53:00Z">
                              <w:rPr>
                                <w:ins w:id="129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3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3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"configurations"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[</w:t>
                          </w:r>
                        </w:ins>
                      </w:p>
                      <w:p w14:paraId="6DAA7F84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3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35" w:author="Vikrant Abdagire | IBO" w:date="2020-03-27T15:53:00Z">
                              <w:rPr>
                                <w:ins w:id="13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3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{</w:t>
                          </w:r>
                        </w:ins>
                      </w:p>
                      <w:p w14:paraId="40EAD44D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3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0" w:author="Vikrant Abdagire | IBO" w:date="2020-03-27T15:53:00Z">
                              <w:rPr>
                                <w:ins w:id="141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4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4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4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"al"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0BDF76CD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4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9" w:author="Vikrant Abdagire | IBO" w:date="2020-03-27T15:53:00Z">
                              <w:rPr>
                                <w:ins w:id="15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5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5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"request"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5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16DD4E5F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5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58" w:author="Vikrant Abdagire | IBO" w:date="2020-03-27T15:53:00Z">
                              <w:rPr>
                                <w:ins w:id="159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6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"name"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6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"Microsoft cloud sandbox"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43145952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66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67" w:author="Vikrant Abdagire | IBO" w:date="2020-03-27T15:53:00Z">
                              <w:rPr>
                                <w:ins w:id="168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9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7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"startupObjectId"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val="en-US" w:eastAsia="de-DE"/>
                              <w:rPrChange w:id="17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22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7EB36B36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7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76" w:author="Vikrant Abdagire | IBO" w:date="2020-03-27T15:53:00Z">
                              <w:rPr>
                                <w:ins w:id="177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7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8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"Page"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4425014F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8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85" w:author="Vikrant Abdagire | IBO" w:date="2020-03-27T15:53:00Z">
                              <w:rPr>
                                <w:ins w:id="18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8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"breakOnError"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19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5AB015EE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193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94" w:author="Vikrant Abdagire | IBO" w:date="2020-03-27T15:53:00Z">
                              <w:rPr>
                                <w:ins w:id="195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96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9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"launchBrowser"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20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0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30462A52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2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3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0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"enableLongRunningSqlStatements"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0ED263FC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6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"enableSqlInformationDebugger"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</w:ins>
                      </w:p>
                      <w:p w14:paraId="38526602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}</w:t>
                          </w:r>
                        </w:ins>
                      </w:p>
                      <w:p w14:paraId="4C201BB0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0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1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]</w:t>
                          </w:r>
                        </w:ins>
                      </w:p>
                      <w:p w14:paraId="06D31B4A" w14:textId="77777777" w:rsidR="005A7800" w:rsidRPr="005A7800" w:rsidRDefault="005A7800" w:rsidP="005A7800">
                        <w:pPr>
                          <w:shd w:val="clear" w:color="auto" w:fill="1E1E1E"/>
                          <w:spacing w:after="0" w:line="285" w:lineRule="atLeast"/>
                          <w:rPr>
                            <w:ins w:id="211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1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}</w:t>
                          </w:r>
                        </w:ins>
                      </w:p>
                      <w:p w14:paraId="6358E2B1" w14:textId="2454F17F" w:rsidR="003A6886" w:rsidRDefault="003A6886"/>
                    </w:txbxContent>
                  </v:textbox>
                </v:shape>
              </w:pict>
            </mc:Fallback>
          </mc:AlternateContent>
        </w:r>
      </w:ins>
    </w:p>
    <w:p w14:paraId="30B08F04" w14:textId="77777777" w:rsidR="005A7800" w:rsidRDefault="005A7800" w:rsidP="00CE4E49">
      <w:pPr>
        <w:pStyle w:val="ListParagraph"/>
        <w:rPr>
          <w:ins w:id="213" w:author="Vikrant Abdagire | IBO" w:date="2020-03-27T15:53:00Z"/>
          <w:color w:val="002060"/>
          <w:lang w:val="en-US"/>
        </w:rPr>
      </w:pPr>
    </w:p>
    <w:p w14:paraId="32296077" w14:textId="77777777" w:rsidR="005A7800" w:rsidRDefault="005A7800" w:rsidP="00CE4E49">
      <w:pPr>
        <w:pStyle w:val="ListParagraph"/>
        <w:rPr>
          <w:ins w:id="214" w:author="Vikrant Abdagire | IBO" w:date="2020-03-27T15:53:00Z"/>
          <w:color w:val="002060"/>
          <w:lang w:val="en-US"/>
        </w:rPr>
      </w:pPr>
    </w:p>
    <w:p w14:paraId="12887756" w14:textId="77777777" w:rsidR="005A7800" w:rsidRDefault="005A7800" w:rsidP="00CE4E49">
      <w:pPr>
        <w:pStyle w:val="ListParagraph"/>
        <w:rPr>
          <w:ins w:id="215" w:author="Vikrant Abdagire | IBO" w:date="2020-03-27T15:53:00Z"/>
          <w:color w:val="002060"/>
          <w:lang w:val="en-US"/>
        </w:rPr>
      </w:pPr>
    </w:p>
    <w:p w14:paraId="553F96F2" w14:textId="77777777" w:rsidR="005A7800" w:rsidRDefault="005A7800" w:rsidP="00CE4E49">
      <w:pPr>
        <w:pStyle w:val="ListParagraph"/>
        <w:rPr>
          <w:ins w:id="216" w:author="Vikrant Abdagire | IBO" w:date="2020-03-27T15:53:00Z"/>
          <w:color w:val="002060"/>
          <w:lang w:val="en-US"/>
        </w:rPr>
      </w:pPr>
    </w:p>
    <w:p w14:paraId="13D9EBAE" w14:textId="77777777" w:rsidR="005A7800" w:rsidRDefault="005A7800" w:rsidP="00CE4E49">
      <w:pPr>
        <w:pStyle w:val="ListParagraph"/>
        <w:rPr>
          <w:ins w:id="217" w:author="Vikrant Abdagire | IBO" w:date="2020-03-27T15:53:00Z"/>
          <w:color w:val="002060"/>
          <w:lang w:val="en-US"/>
        </w:rPr>
      </w:pPr>
    </w:p>
    <w:p w14:paraId="0A084248" w14:textId="77777777" w:rsidR="005A7800" w:rsidRDefault="005A7800" w:rsidP="00CE4E49">
      <w:pPr>
        <w:pStyle w:val="ListParagraph"/>
        <w:rPr>
          <w:ins w:id="218" w:author="Vikrant Abdagire | IBO" w:date="2020-03-27T15:53:00Z"/>
          <w:color w:val="002060"/>
          <w:lang w:val="en-US"/>
        </w:rPr>
      </w:pPr>
    </w:p>
    <w:p w14:paraId="2734CABB" w14:textId="77777777" w:rsidR="005A7800" w:rsidRDefault="005A7800" w:rsidP="00CE4E49">
      <w:pPr>
        <w:pStyle w:val="ListParagraph"/>
        <w:rPr>
          <w:ins w:id="219" w:author="Vikrant Abdagire | IBO" w:date="2020-03-27T15:53:00Z"/>
          <w:color w:val="002060"/>
          <w:lang w:val="en-US"/>
        </w:rPr>
      </w:pPr>
    </w:p>
    <w:p w14:paraId="7FE62F4A" w14:textId="77777777" w:rsidR="005A7800" w:rsidRDefault="005A7800" w:rsidP="00CE4E49">
      <w:pPr>
        <w:pStyle w:val="ListParagraph"/>
        <w:rPr>
          <w:ins w:id="220" w:author="Vikrant Abdagire | IBO" w:date="2020-03-27T15:53:00Z"/>
          <w:color w:val="002060"/>
          <w:lang w:val="en-US"/>
        </w:rPr>
      </w:pPr>
    </w:p>
    <w:p w14:paraId="665E6705" w14:textId="2F5235C9" w:rsidR="00CE4E49" w:rsidRDefault="00CE4E49" w:rsidP="00CE4E49">
      <w:pPr>
        <w:pStyle w:val="ListParagraph"/>
        <w:rPr>
          <w:color w:val="002060"/>
          <w:lang w:val="en-US"/>
        </w:rPr>
      </w:pPr>
      <w:commentRangeStart w:id="221"/>
      <w:commentRangeStart w:id="222"/>
      <w:del w:id="223" w:author="Vikrant Abdagire | IBO" w:date="2020-03-27T15:52:00Z">
        <w:r w:rsidDel="002718D1">
          <w:rPr>
            <w:noProof/>
          </w:rPr>
          <w:drawing>
            <wp:inline distT="0" distB="0" distL="0" distR="0" wp14:anchorId="276ECE70" wp14:editId="295F0FB6">
              <wp:extent cx="4391025" cy="3133725"/>
              <wp:effectExtent l="0" t="0" r="9525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025" cy="313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221"/>
      <w:r w:rsidR="00E059A9">
        <w:rPr>
          <w:rStyle w:val="CommentReference"/>
        </w:rPr>
        <w:commentReference w:id="221"/>
      </w:r>
      <w:commentRangeEnd w:id="222"/>
      <w:r w:rsidR="00381BE4">
        <w:rPr>
          <w:rStyle w:val="CommentReference"/>
        </w:rPr>
        <w:commentReference w:id="222"/>
      </w:r>
    </w:p>
    <w:p w14:paraId="7A2E6EE1" w14:textId="62609583" w:rsidR="00224289" w:rsidRDefault="00224289" w:rsidP="00CE4E49">
      <w:pPr>
        <w:pStyle w:val="ListParagraph"/>
        <w:rPr>
          <w:ins w:id="224" w:author="Vikrant Abdagire | IBO" w:date="2020-03-27T15:53:00Z"/>
          <w:color w:val="002060"/>
          <w:lang w:val="en-US"/>
        </w:rPr>
      </w:pPr>
    </w:p>
    <w:p w14:paraId="700BE4BD" w14:textId="77777777" w:rsidR="005A7800" w:rsidRDefault="005A7800" w:rsidP="00CE4E49">
      <w:pPr>
        <w:pStyle w:val="ListParagraph"/>
        <w:rPr>
          <w:ins w:id="225" w:author="Vikrant Abdagire | IBO" w:date="2020-03-27T15:53:00Z"/>
          <w:color w:val="002060"/>
          <w:lang w:val="en-US"/>
        </w:rPr>
      </w:pPr>
    </w:p>
    <w:p w14:paraId="73D3AE66" w14:textId="77777777" w:rsidR="005A7800" w:rsidRDefault="005A7800" w:rsidP="00CE4E49">
      <w:pPr>
        <w:pStyle w:val="ListParagraph"/>
        <w:rPr>
          <w:ins w:id="226" w:author="Vikrant Abdagire | IBO" w:date="2020-03-27T15:53:00Z"/>
          <w:color w:val="002060"/>
          <w:lang w:val="en-US"/>
        </w:rPr>
      </w:pPr>
    </w:p>
    <w:p w14:paraId="2E19E3F9" w14:textId="77777777" w:rsidR="005A7800" w:rsidRDefault="005A7800" w:rsidP="00CE4E49">
      <w:pPr>
        <w:pStyle w:val="ListParagraph"/>
        <w:rPr>
          <w:ins w:id="227" w:author="Vikrant Abdagire | IBO" w:date="2020-03-27T15:53:00Z"/>
          <w:color w:val="002060"/>
          <w:lang w:val="en-US"/>
        </w:rPr>
      </w:pPr>
    </w:p>
    <w:p w14:paraId="1A5253F7" w14:textId="77777777" w:rsidR="005A7800" w:rsidRDefault="005A7800" w:rsidP="00CE4E49">
      <w:pPr>
        <w:pStyle w:val="ListParagraph"/>
        <w:rPr>
          <w:ins w:id="228" w:author="Vikrant Abdagire | IBO" w:date="2020-03-27T15:53:00Z"/>
          <w:color w:val="002060"/>
          <w:lang w:val="en-US"/>
        </w:rPr>
      </w:pPr>
    </w:p>
    <w:p w14:paraId="3E6EAF73" w14:textId="77777777" w:rsidR="005A7800" w:rsidRDefault="005A7800" w:rsidP="00CE4E49">
      <w:pPr>
        <w:pStyle w:val="ListParagraph"/>
        <w:rPr>
          <w:ins w:id="229" w:author="Vikrant Abdagire | IBO" w:date="2020-03-27T15:53:00Z"/>
          <w:color w:val="002060"/>
          <w:lang w:val="en-US"/>
        </w:rPr>
      </w:pPr>
    </w:p>
    <w:p w14:paraId="384AB295" w14:textId="77777777" w:rsidR="005A7800" w:rsidRDefault="005A7800" w:rsidP="00CE4E49">
      <w:pPr>
        <w:pStyle w:val="ListParagraph"/>
        <w:rPr>
          <w:ins w:id="230" w:author="Vikrant Abdagire | IBO" w:date="2020-03-27T15:53:00Z"/>
          <w:color w:val="002060"/>
          <w:lang w:val="en-US"/>
        </w:rPr>
      </w:pPr>
    </w:p>
    <w:p w14:paraId="531F14A4" w14:textId="77777777" w:rsidR="005A7800" w:rsidRDefault="005A7800" w:rsidP="00CE4E49">
      <w:pPr>
        <w:pStyle w:val="ListParagraph"/>
        <w:rPr>
          <w:ins w:id="231" w:author="Vikrant Abdagire | IBO" w:date="2020-03-27T15:53:00Z"/>
          <w:color w:val="002060"/>
          <w:lang w:val="en-US"/>
        </w:rPr>
      </w:pPr>
    </w:p>
    <w:p w14:paraId="25EBD49B" w14:textId="37CB13E6" w:rsidR="005A7800" w:rsidRDefault="00BD5AD8" w:rsidP="00CE4E49">
      <w:pPr>
        <w:pStyle w:val="ListParagraph"/>
        <w:rPr>
          <w:color w:val="002060"/>
          <w:lang w:val="en-US"/>
        </w:rPr>
      </w:pPr>
      <w:ins w:id="232" w:author="Vikrant Abdagire | IBO" w:date="2020-03-27T15:54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4C72E82" wp14:editId="6BDDADEC">
                  <wp:simplePos x="0" y="0"/>
                  <wp:positionH relativeFrom="column">
                    <wp:posOffset>405130</wp:posOffset>
                  </wp:positionH>
                  <wp:positionV relativeFrom="paragraph">
                    <wp:posOffset>24130</wp:posOffset>
                  </wp:positionV>
                  <wp:extent cx="4800600" cy="1181100"/>
                  <wp:effectExtent l="0" t="0" r="0" b="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800600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2E0DA9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33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34" w:author="Vikrant Abdagire | IBO" w:date="2020-03-27T15:56:00Z">
                                    <w:rPr>
                                      <w:ins w:id="235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36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37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{</w:t>
                                </w:r>
                              </w:ins>
                            </w:p>
                            <w:p w14:paraId="4DCEE52F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38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39" w:author="Vikrant Abdagire | IBO" w:date="2020-03-27T15:56:00Z">
                                    <w:rPr>
                                      <w:ins w:id="240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41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2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243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"appId"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4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245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"3a166617-0a1c-4cc6-a151-6f9810c6dcbd"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6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153B1F48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47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248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9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"publisher"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"IBO Digital"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182BD384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50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251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"name"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"Barcode Generator"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645E37EE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52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253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"version"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"1.2.15.4"</w:t>
                                </w:r>
                              </w:ins>
                            </w:p>
                            <w:p w14:paraId="0D94A285" w14:textId="77777777" w:rsidR="00141261" w:rsidRPr="00141261" w:rsidRDefault="00141261" w:rsidP="0014126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54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255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}</w:t>
                                </w:r>
                              </w:ins>
                            </w:p>
                            <w:p w14:paraId="1605E2CF" w14:textId="77777777" w:rsidR="00BD5AD8" w:rsidRDefault="00BD5A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4C72E82" id="Text Box 15" o:spid="_x0000_s1027" type="#_x0000_t202" style="position:absolute;left:0;text-align:left;margin-left:31.9pt;margin-top:1.9pt;width:378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" fillcolor="white [3201]" stroked="f" strokeweight=".5pt">
                  <v:textbox>
                    <w:txbxContent>
                      <w:p w14:paraId="3C2E0DA9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56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57" w:author="Vikrant Abdagire | IBO" w:date="2020-03-27T15:56:00Z">
                              <w:rPr>
                                <w:ins w:id="258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59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0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{</w:t>
                          </w:r>
                        </w:ins>
                      </w:p>
                      <w:p w14:paraId="4DCEE52F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61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62" w:author="Vikrant Abdagire | IBO" w:date="2020-03-27T15:56:00Z">
                              <w:rPr>
                                <w:ins w:id="263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64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5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266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"appId"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7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268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"3a166617-0a1c-4cc6-a151-6f9810c6dcbd"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69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153B1F48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0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1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72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"publisher"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"IBO Digital"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182BD384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3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4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"name"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"Barcode Generator"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645E37EE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5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6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"version"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"1.2.15.4"</w:t>
                          </w:r>
                        </w:ins>
                      </w:p>
                      <w:p w14:paraId="0D94A285" w14:textId="77777777" w:rsidR="00141261" w:rsidRPr="00141261" w:rsidRDefault="00141261" w:rsidP="00141261">
                        <w:pPr>
                          <w:shd w:val="clear" w:color="auto" w:fill="1E1E1E"/>
                          <w:spacing w:after="0" w:line="285" w:lineRule="atLeast"/>
                          <w:rPr>
                            <w:ins w:id="277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78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}</w:t>
                          </w:r>
                        </w:ins>
                      </w:p>
                      <w:p w14:paraId="1605E2CF" w14:textId="77777777" w:rsidR="00BD5AD8" w:rsidRDefault="00BD5AD8"/>
                    </w:txbxContent>
                  </v:textbox>
                </v:shape>
              </w:pict>
            </mc:Fallback>
          </mc:AlternateContent>
        </w:r>
      </w:ins>
    </w:p>
    <w:p w14:paraId="2E54B276" w14:textId="1051630D" w:rsidR="00224289" w:rsidRDefault="00224289" w:rsidP="00CE4E49">
      <w:pPr>
        <w:pStyle w:val="ListParagraph"/>
        <w:rPr>
          <w:color w:val="002060"/>
          <w:lang w:val="en-US"/>
        </w:rPr>
      </w:pPr>
      <w:del w:id="279" w:author="Vikrant Abdagire | IBO" w:date="2020-03-27T15:53:00Z">
        <w:r w:rsidDel="005A7800">
          <w:rPr>
            <w:noProof/>
          </w:rPr>
          <w:drawing>
            <wp:inline distT="0" distB="0" distL="0" distR="0" wp14:anchorId="170E2486" wp14:editId="1D51A3F2">
              <wp:extent cx="4533900" cy="97155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0" cy="971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4467F3" w14:textId="7754A30D" w:rsidR="00380B6C" w:rsidRDefault="00380B6C" w:rsidP="00CE4E49">
      <w:pPr>
        <w:pStyle w:val="ListParagraph"/>
        <w:rPr>
          <w:ins w:id="280" w:author="Vikrant Abdagire | IBO" w:date="2020-03-27T15:56:00Z"/>
          <w:color w:val="002060"/>
          <w:lang w:val="en-US"/>
        </w:rPr>
      </w:pPr>
    </w:p>
    <w:p w14:paraId="5EC9A5F4" w14:textId="77777777" w:rsidR="00141261" w:rsidRDefault="00141261" w:rsidP="00CE4E49">
      <w:pPr>
        <w:pStyle w:val="ListParagraph"/>
        <w:rPr>
          <w:ins w:id="281" w:author="Vikrant Abdagire | IBO" w:date="2020-03-27T15:56:00Z"/>
          <w:color w:val="002060"/>
          <w:lang w:val="en-US"/>
        </w:rPr>
      </w:pPr>
    </w:p>
    <w:p w14:paraId="3AFD4C4F" w14:textId="77777777" w:rsidR="00141261" w:rsidRDefault="00141261" w:rsidP="00CE4E49">
      <w:pPr>
        <w:pStyle w:val="ListParagraph"/>
        <w:rPr>
          <w:ins w:id="282" w:author="Vikrant Abdagire | IBO" w:date="2020-03-27T15:56:00Z"/>
          <w:color w:val="002060"/>
          <w:lang w:val="en-US"/>
        </w:rPr>
      </w:pPr>
    </w:p>
    <w:p w14:paraId="2283E3D3" w14:textId="77777777" w:rsidR="00141261" w:rsidRDefault="00141261" w:rsidP="00CE4E49">
      <w:pPr>
        <w:pStyle w:val="ListParagraph"/>
        <w:rPr>
          <w:ins w:id="283" w:author="Vikrant Abdagire | IBO" w:date="2020-03-27T15:56:00Z"/>
          <w:color w:val="002060"/>
          <w:lang w:val="en-US"/>
        </w:rPr>
      </w:pPr>
    </w:p>
    <w:p w14:paraId="67361DB9" w14:textId="77777777" w:rsidR="00141261" w:rsidRDefault="00141261" w:rsidP="00CE4E49">
      <w:pPr>
        <w:pStyle w:val="ListParagraph"/>
        <w:rPr>
          <w:color w:val="002060"/>
          <w:lang w:val="en-US"/>
        </w:rPr>
      </w:pPr>
    </w:p>
    <w:p w14:paraId="4B523FD4" w14:textId="77777777" w:rsidR="00141261" w:rsidRDefault="00141261" w:rsidP="00CE4E49">
      <w:pPr>
        <w:pStyle w:val="ListParagraph"/>
        <w:rPr>
          <w:ins w:id="284" w:author="Vikrant Abdagire | IBO" w:date="2020-03-27T15:57:00Z"/>
          <w:color w:val="002060"/>
          <w:lang w:val="en-US"/>
        </w:rPr>
      </w:pPr>
    </w:p>
    <w:p w14:paraId="05001865" w14:textId="0970E6C8" w:rsidR="00380B6C" w:rsidRDefault="00380B6C" w:rsidP="00CE4E49">
      <w:pPr>
        <w:pStyle w:val="ListParagraph"/>
        <w:rPr>
          <w:color w:val="002060"/>
          <w:lang w:val="en-US"/>
        </w:rPr>
      </w:pPr>
      <w:r>
        <w:rPr>
          <w:color w:val="002060"/>
          <w:lang w:val="en-US"/>
        </w:rPr>
        <w:t xml:space="preserve">Note: </w:t>
      </w:r>
      <w:r w:rsidR="00C721E5">
        <w:rPr>
          <w:color w:val="002060"/>
          <w:lang w:val="en-US"/>
        </w:rPr>
        <w:t>You might need to change</w:t>
      </w:r>
      <w:r w:rsidR="00EA6A13">
        <w:rPr>
          <w:color w:val="002060"/>
          <w:lang w:val="en-US"/>
        </w:rPr>
        <w:t xml:space="preserve"> version in </w:t>
      </w:r>
      <w:proofErr w:type="spellStart"/>
      <w:r w:rsidR="00EA6A13">
        <w:rPr>
          <w:color w:val="002060"/>
          <w:lang w:val="en-US"/>
        </w:rPr>
        <w:t>app.</w:t>
      </w:r>
      <w:r w:rsidR="0046791A">
        <w:rPr>
          <w:color w:val="002060"/>
          <w:lang w:val="en-US"/>
        </w:rPr>
        <w:t>json</w:t>
      </w:r>
      <w:proofErr w:type="spellEnd"/>
      <w:r w:rsidR="0046791A">
        <w:rPr>
          <w:color w:val="002060"/>
          <w:lang w:val="en-US"/>
        </w:rPr>
        <w:t xml:space="preserve"> as per the </w:t>
      </w:r>
      <w:r w:rsidR="00EE44C7">
        <w:rPr>
          <w:color w:val="002060"/>
          <w:lang w:val="en-US"/>
        </w:rPr>
        <w:t xml:space="preserve">recent </w:t>
      </w:r>
      <w:r w:rsidR="0046791A">
        <w:rPr>
          <w:color w:val="002060"/>
          <w:lang w:val="en-US"/>
        </w:rPr>
        <w:t>installed version</w:t>
      </w:r>
    </w:p>
    <w:p w14:paraId="75A96A14" w14:textId="63B145A4" w:rsidR="00EE44C7" w:rsidRDefault="00471AA1" w:rsidP="00635286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ins w:id="285" w:author="Vikrant Abdagire | IBO" w:date="2020-03-27T15:58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59775" behindDoc="0" locked="0" layoutInCell="1" allowOverlap="1" wp14:anchorId="17FF9B69" wp14:editId="47F8C44A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443865</wp:posOffset>
                  </wp:positionV>
                  <wp:extent cx="6029325" cy="3295650"/>
                  <wp:effectExtent l="0" t="0" r="9525" b="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3295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F079F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86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287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report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val="en-US" w:eastAsia="de-DE"/>
                                  </w:rPr>
                                  <w:t>50901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WordReportExample</w:t>
                                </w:r>
                              </w:ins>
                            </w:p>
                            <w:p w14:paraId="3DE441AB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88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289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{</w:t>
                                </w:r>
                              </w:ins>
                            </w:p>
                            <w:p w14:paraId="78B80DF7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90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291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UsageCategory = Administration;</w:t>
                                </w:r>
                              </w:ins>
                            </w:p>
                            <w:p w14:paraId="47FCBC8F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92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293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ApplicationArea = All;</w:t>
                                </w:r>
                              </w:ins>
                            </w:p>
                            <w:p w14:paraId="45DA8F4B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94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295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DefaultLayout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= Word;</w:t>
                                </w:r>
                              </w:ins>
                            </w:p>
                            <w:p w14:paraId="6CB805D0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96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297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WordLayout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</w:rPr>
                                  <w:t>'./Templates/WordReportExample.docx'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;</w:t>
                                </w:r>
                              </w:ins>
                            </w:p>
                            <w:p w14:paraId="6AC3E709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98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299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dataset</w:t>
                                </w:r>
                              </w:ins>
                            </w:p>
                            <w:p w14:paraId="78832274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0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01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{</w:t>
                                </w:r>
                              </w:ins>
                            </w:p>
                            <w:p w14:paraId="59CDA257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2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03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dataitem(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"Sales_Header"; "Sales Header"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</w:t>
                                </w:r>
                              </w:ins>
                            </w:p>
                            <w:p w14:paraId="40D9DA84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4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05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{</w:t>
                                </w:r>
                              </w:ins>
                            </w:p>
                            <w:p w14:paraId="00A0DDE9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6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07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DataItemTableView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SORTING(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"Document Type", "No."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</w:t>
                                </w:r>
                              </w:ins>
                            </w:p>
                            <w:p w14:paraId="366DF2F6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8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09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            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WHERE(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"Document Type"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CONST(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"Order"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))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;</w:t>
                                </w:r>
                              </w:ins>
                            </w:p>
                            <w:p w14:paraId="330E8D81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10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11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RequestFilterHeading =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</w:rPr>
                                  <w:t>'Sales Order'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;</w:t>
                                </w:r>
                              </w:ins>
                            </w:p>
                            <w:p w14:paraId="50574D67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12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13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RequestFilterFields = "No.";</w:t>
                                </w:r>
                              </w:ins>
                            </w:p>
                            <w:p w14:paraId="40414375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14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22C5AD95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15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16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Column(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"No"; "No."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)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{ }</w:t>
                                </w:r>
                              </w:ins>
                            </w:p>
                            <w:p w14:paraId="14A0EAF3" w14:textId="77777777" w:rsidR="00D503FF" w:rsidRPr="00624C26" w:rsidRDefault="00D503FF" w:rsidP="00D503F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17" w:author="Vikrant Abdagire | IBO" w:date="2020-03-27T16:44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ins w:id="318" w:author="Vikrant Abdagire | IBO" w:date="2020-03-27T16:44:00Z"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           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column(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Barcode; TempBlob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</w:rPr>
                                  <w:t>.Blob) </w:t>
                                </w:r>
                                <w:r w:rsidRPr="00624C26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</w:rPr>
                                  <w:t>{ }</w:t>
                                </w:r>
                              </w:ins>
                            </w:p>
                            <w:p w14:paraId="015885B3" w14:textId="77777777" w:rsidR="00E93346" w:rsidRPr="00D503FF" w:rsidRDefault="00E93346">
                              <w:pPr>
                                <w:rPr>
                                  <w:lang w:val="en-US"/>
                                  <w:rPrChange w:id="319" w:author="Vikrant Abdagire | IBO" w:date="2020-03-27T16:4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7FF9B69" id="Text Box 16" o:spid="_x0000_s1028" type="#_x0000_t202" style="position:absolute;left:0;text-align:left;margin-left:25.15pt;margin-top:34.95pt;width:474.75pt;height:259.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" fillcolor="white [3201]" stroked="f" strokeweight=".5pt">
                  <v:textbox>
                    <w:txbxContent>
                      <w:p w14:paraId="474F079F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0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1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report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val="en-US" w:eastAsia="de-DE"/>
                            </w:rPr>
                            <w:t>50901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WordReportExample</w:t>
                          </w:r>
                        </w:ins>
                      </w:p>
                      <w:p w14:paraId="3DE441AB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2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3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{</w:t>
                          </w:r>
                        </w:ins>
                      </w:p>
                      <w:p w14:paraId="78B80DF7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4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5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UsageCategory = Administration;</w:t>
                          </w:r>
                        </w:ins>
                      </w:p>
                      <w:p w14:paraId="47FCBC8F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6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7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ApplicationArea = All;</w:t>
                          </w:r>
                        </w:ins>
                      </w:p>
                      <w:p w14:paraId="45DA8F4B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28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29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DefaultLayout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= Word;</w:t>
                          </w:r>
                        </w:ins>
                      </w:p>
                      <w:p w14:paraId="6CB805D0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0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1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WordLayout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</w:rPr>
                            <w:t>'./Templates/WordReportExample.docx'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;</w:t>
                          </w:r>
                        </w:ins>
                      </w:p>
                      <w:p w14:paraId="6AC3E709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2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3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dataset</w:t>
                          </w:r>
                        </w:ins>
                      </w:p>
                      <w:p w14:paraId="78832274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4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5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{</w:t>
                          </w:r>
                        </w:ins>
                      </w:p>
                      <w:p w14:paraId="59CDA257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6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7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dataitem(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"Sales_Header"; "Sales Header"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</w:t>
                          </w:r>
                        </w:ins>
                      </w:p>
                      <w:p w14:paraId="40D9DA84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38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39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{</w:t>
                          </w:r>
                        </w:ins>
                      </w:p>
                      <w:p w14:paraId="00A0DDE9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0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1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DataItemTableView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SORTING(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"Document Type", "No."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</w:t>
                          </w:r>
                        </w:ins>
                      </w:p>
                      <w:p w14:paraId="366DF2F6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2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3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            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WHERE(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"Document Type"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CONST(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"Order"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))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;</w:t>
                          </w:r>
                        </w:ins>
                      </w:p>
                      <w:p w14:paraId="330E8D81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4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5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RequestFilterHeading =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</w:rPr>
                            <w:t>'Sales Order'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;</w:t>
                          </w:r>
                        </w:ins>
                      </w:p>
                      <w:p w14:paraId="50574D67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6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47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RequestFilterFields = "No.";</w:t>
                          </w:r>
                        </w:ins>
                      </w:p>
                      <w:p w14:paraId="40414375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8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22C5AD95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49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50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Column(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"No"; "No."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)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{ }</w:t>
                          </w:r>
                        </w:ins>
                      </w:p>
                      <w:p w14:paraId="14A0EAF3" w14:textId="77777777" w:rsidR="00D503FF" w:rsidRPr="00624C26" w:rsidRDefault="00D503FF" w:rsidP="00D503FF">
                        <w:pPr>
                          <w:shd w:val="clear" w:color="auto" w:fill="1E1E1E"/>
                          <w:spacing w:after="0" w:line="285" w:lineRule="atLeast"/>
                          <w:rPr>
                            <w:ins w:id="351" w:author="Vikrant Abdagire | IBO" w:date="2020-03-27T16:44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ins w:id="352" w:author="Vikrant Abdagire | IBO" w:date="2020-03-27T16:44:00Z"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           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column(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Barcode; TempBlob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</w:rPr>
                            <w:t>.Blob) </w:t>
                          </w:r>
                          <w:r w:rsidRPr="00624C26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</w:rPr>
                            <w:t>{ }</w:t>
                          </w:r>
                        </w:ins>
                      </w:p>
                      <w:p w14:paraId="015885B3" w14:textId="77777777" w:rsidR="00E93346" w:rsidRPr="00D503FF" w:rsidRDefault="00E93346">
                        <w:pPr>
                          <w:rPr>
                            <w:lang w:val="en-US"/>
                            <w:rPrChange w:id="353" w:author="Vikrant Abdagire | IBO" w:date="2020-03-27T16:4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635286">
        <w:rPr>
          <w:color w:val="002060"/>
          <w:lang w:val="en-US"/>
        </w:rPr>
        <w:t xml:space="preserve">Once all basic configuration is done </w:t>
      </w:r>
      <w:r w:rsidR="00056103">
        <w:rPr>
          <w:color w:val="002060"/>
          <w:lang w:val="en-US"/>
        </w:rPr>
        <w:t>&amp;</w:t>
      </w:r>
      <w:ins w:id="354" w:author="steven.pannell@ibo-tec.de" w:date="2020-03-27T14:55:00Z">
        <w:r w:rsidR="00E059A9">
          <w:rPr>
            <w:color w:val="002060"/>
            <w:lang w:val="en-US"/>
          </w:rPr>
          <w:t xml:space="preserve"> you have</w:t>
        </w:r>
      </w:ins>
      <w:r w:rsidR="00056103">
        <w:rPr>
          <w:color w:val="002060"/>
          <w:lang w:val="en-US"/>
        </w:rPr>
        <w:t xml:space="preserve"> </w:t>
      </w:r>
      <w:r w:rsidR="00A45D76">
        <w:rPr>
          <w:color w:val="002060"/>
          <w:lang w:val="en-US"/>
        </w:rPr>
        <w:t>downloaded the latest symbols</w:t>
      </w:r>
      <w:r w:rsidR="00FE3758">
        <w:rPr>
          <w:color w:val="002060"/>
          <w:lang w:val="en-US"/>
        </w:rPr>
        <w:t xml:space="preserve">, </w:t>
      </w:r>
      <w:r w:rsidR="009F5CF7">
        <w:rPr>
          <w:color w:val="002060"/>
          <w:lang w:val="en-US"/>
        </w:rPr>
        <w:t xml:space="preserve">delete the </w:t>
      </w:r>
      <w:r w:rsidR="00665E84">
        <w:rPr>
          <w:color w:val="002060"/>
          <w:lang w:val="en-US"/>
        </w:rPr>
        <w:t>‘HelloWorld.al’ file</w:t>
      </w:r>
      <w:r w:rsidR="00A02EB8">
        <w:rPr>
          <w:color w:val="002060"/>
          <w:lang w:val="en-US"/>
        </w:rPr>
        <w:t xml:space="preserve"> &amp; create a </w:t>
      </w:r>
      <w:r w:rsidR="006E0071">
        <w:rPr>
          <w:color w:val="002060"/>
          <w:lang w:val="en-US"/>
        </w:rPr>
        <w:t>report file</w:t>
      </w:r>
      <w:r w:rsidR="00140177">
        <w:rPr>
          <w:color w:val="002060"/>
          <w:lang w:val="en-US"/>
        </w:rPr>
        <w:t xml:space="preserve"> shown below</w:t>
      </w:r>
      <w:r w:rsidR="00665E84">
        <w:rPr>
          <w:color w:val="002060"/>
          <w:lang w:val="en-US"/>
        </w:rPr>
        <w:t>.</w:t>
      </w:r>
    </w:p>
    <w:p w14:paraId="101E4528" w14:textId="0E7BA255" w:rsidR="00284F7C" w:rsidRPr="00140177" w:rsidRDefault="00380AFC" w:rsidP="00140177">
      <w:pPr>
        <w:ind w:left="360"/>
        <w:rPr>
          <w:color w:val="002060"/>
          <w:lang w:val="en-US"/>
        </w:rPr>
      </w:pPr>
      <w:del w:id="355" w:author="Vikrant Abdagire | IBO" w:date="2020-03-27T15:57:00Z">
        <w:r w:rsidDel="00141261">
          <w:rPr>
            <w:noProof/>
          </w:rPr>
          <w:drawing>
            <wp:inline distT="0" distB="0" distL="0" distR="0" wp14:anchorId="5E9EF3C4" wp14:editId="76D62A73">
              <wp:extent cx="5760720" cy="3406140"/>
              <wp:effectExtent l="0" t="0" r="0" b="381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4061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46C5B05" w14:textId="26435664" w:rsidR="00627E63" w:rsidRDefault="00627E63">
      <w:pPr>
        <w:rPr>
          <w:ins w:id="356" w:author="Vikrant Abdagire | IBO" w:date="2020-03-27T15:58:00Z"/>
          <w:color w:val="002060"/>
          <w:sz w:val="20"/>
          <w:szCs w:val="20"/>
          <w:lang w:val="en-US"/>
        </w:rPr>
      </w:pPr>
    </w:p>
    <w:p w14:paraId="3A56095E" w14:textId="03145F53" w:rsidR="00E93346" w:rsidRDefault="00E93346">
      <w:pPr>
        <w:rPr>
          <w:ins w:id="357" w:author="Vikrant Abdagire | IBO" w:date="2020-03-27T15:58:00Z"/>
          <w:color w:val="002060"/>
          <w:sz w:val="20"/>
          <w:szCs w:val="20"/>
          <w:lang w:val="en-US"/>
        </w:rPr>
      </w:pPr>
    </w:p>
    <w:p w14:paraId="098BC5C3" w14:textId="533A952E" w:rsidR="00E93346" w:rsidRDefault="00E93346">
      <w:pPr>
        <w:rPr>
          <w:ins w:id="358" w:author="Vikrant Abdagire | IBO" w:date="2020-03-27T15:58:00Z"/>
          <w:color w:val="002060"/>
          <w:sz w:val="20"/>
          <w:szCs w:val="20"/>
          <w:lang w:val="en-US"/>
        </w:rPr>
      </w:pPr>
    </w:p>
    <w:p w14:paraId="5F05A184" w14:textId="607AD7AF" w:rsidR="00E93346" w:rsidRDefault="00E93346">
      <w:pPr>
        <w:rPr>
          <w:ins w:id="359" w:author="Vikrant Abdagire | IBO" w:date="2020-03-27T15:58:00Z"/>
          <w:color w:val="002060"/>
          <w:sz w:val="20"/>
          <w:szCs w:val="20"/>
          <w:lang w:val="en-US"/>
        </w:rPr>
      </w:pPr>
    </w:p>
    <w:p w14:paraId="31A132FF" w14:textId="77777777" w:rsidR="00E93346" w:rsidRDefault="00E93346">
      <w:pPr>
        <w:rPr>
          <w:ins w:id="360" w:author="Vikrant Abdagire | IBO" w:date="2020-03-27T15:58:00Z"/>
          <w:color w:val="002060"/>
          <w:sz w:val="20"/>
          <w:szCs w:val="20"/>
          <w:lang w:val="en-US"/>
        </w:rPr>
      </w:pPr>
    </w:p>
    <w:p w14:paraId="54C61730" w14:textId="77777777" w:rsidR="00E93346" w:rsidRDefault="00E93346">
      <w:pPr>
        <w:rPr>
          <w:ins w:id="361" w:author="Vikrant Abdagire | IBO" w:date="2020-03-27T15:58:00Z"/>
          <w:color w:val="002060"/>
          <w:sz w:val="20"/>
          <w:szCs w:val="20"/>
          <w:lang w:val="en-US"/>
        </w:rPr>
      </w:pPr>
    </w:p>
    <w:p w14:paraId="61C10C42" w14:textId="77777777" w:rsidR="00E93346" w:rsidRDefault="00E93346">
      <w:pPr>
        <w:rPr>
          <w:ins w:id="362" w:author="Vikrant Abdagire | IBO" w:date="2020-03-27T15:58:00Z"/>
          <w:color w:val="002060"/>
          <w:sz w:val="20"/>
          <w:szCs w:val="20"/>
          <w:lang w:val="en-US"/>
        </w:rPr>
      </w:pPr>
    </w:p>
    <w:p w14:paraId="0E9A6534" w14:textId="77777777" w:rsidR="00E93346" w:rsidRDefault="00E93346">
      <w:pPr>
        <w:rPr>
          <w:ins w:id="363" w:author="Vikrant Abdagire | IBO" w:date="2020-03-27T15:58:00Z"/>
          <w:color w:val="002060"/>
          <w:sz w:val="20"/>
          <w:szCs w:val="20"/>
          <w:lang w:val="en-US"/>
        </w:rPr>
      </w:pPr>
    </w:p>
    <w:p w14:paraId="4A530319" w14:textId="77777777" w:rsidR="00E93346" w:rsidRDefault="00E93346">
      <w:pPr>
        <w:rPr>
          <w:ins w:id="364" w:author="Vikrant Abdagire | IBO" w:date="2020-03-27T15:58:00Z"/>
          <w:color w:val="002060"/>
          <w:sz w:val="20"/>
          <w:szCs w:val="20"/>
          <w:lang w:val="en-US"/>
        </w:rPr>
      </w:pPr>
    </w:p>
    <w:p w14:paraId="47628B75" w14:textId="170C5150" w:rsidR="00E93346" w:rsidRDefault="005E2377">
      <w:pPr>
        <w:rPr>
          <w:ins w:id="365" w:author="Vikrant Abdagire | IBO" w:date="2020-03-27T15:58:00Z"/>
          <w:color w:val="002060"/>
          <w:sz w:val="20"/>
          <w:szCs w:val="20"/>
          <w:lang w:val="en-US"/>
        </w:rPr>
      </w:pPr>
      <w:ins w:id="366" w:author="Vikrant Abdagire | IBO" w:date="2020-03-27T16:00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2C14BC8" wp14:editId="5D89214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266699</wp:posOffset>
                  </wp:positionV>
                  <wp:extent cx="6134100" cy="3838575"/>
                  <wp:effectExtent l="0" t="0" r="0" b="9525"/>
                  <wp:wrapNone/>
                  <wp:docPr id="17" name="Text Box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134100" cy="3838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36A0C7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67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68" w:author="Vikrant Abdagire | IBO" w:date="2020-03-27T15:59:00Z">
                                    <w:rPr>
                                      <w:ins w:id="369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70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71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372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trigger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73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OnAfterGetRecord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374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()</w:t>
                                </w:r>
                              </w:ins>
                            </w:p>
                            <w:p w14:paraId="5CC2D86B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75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76" w:author="Vikrant Abdagire | IBO" w:date="2020-03-27T15:59:00Z">
                                    <w:rPr>
                                      <w:ins w:id="377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78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79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380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begin</w:t>
                                </w:r>
                              </w:ins>
                            </w:p>
                            <w:p w14:paraId="17F5C3A4" w14:textId="70AFDE79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81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82" w:author="Vikrant Abdagire | IBO" w:date="2020-03-27T15:59:00Z">
                                    <w:rPr>
                                      <w:ins w:id="383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84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6A9955"/>
                                    <w:sz w:val="21"/>
                                    <w:szCs w:val="21"/>
                                    <w:lang w:val="en-US" w:eastAsia="de-DE"/>
                                    <w:rPrChange w:id="385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6A9955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//Parameter Description Barcode.GenerateBarcode(Sales Order No, BarcodeFormat, Barcode_Height, Barcode_Width, Barcode_Margin, IsPureBarcode, TempBlob);</w:t>
                                </w:r>
                              </w:ins>
                            </w:p>
                            <w:p w14:paraId="4A5F2985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86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87" w:author="Vikrant Abdagire | IBO" w:date="2020-03-27T15:59:00Z">
                                    <w:rPr>
                                      <w:ins w:id="388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89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90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    Barcode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391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.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92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GenerateBarcode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393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(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94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"No.",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395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'CODE_39'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96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397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'100'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98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399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'400'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00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401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'0'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02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403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'true'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04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 TempBlob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405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06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3FC89CF9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07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08" w:author="Vikrant Abdagire | IBO" w:date="2020-03-27T15:59:00Z">
                                    <w:rPr>
                                      <w:ins w:id="409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10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11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412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end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13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0E3AC524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14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15" w:author="Vikrant Abdagire | IBO" w:date="2020-03-27T15:59:00Z">
                                    <w:rPr>
                                      <w:ins w:id="416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</w:p>
                            <w:p w14:paraId="7FA9B0E5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17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18" w:author="Vikrant Abdagire | IBO" w:date="2020-03-27T15:59:00Z">
                                    <w:rPr>
                                      <w:ins w:id="419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20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21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}</w:t>
                                </w:r>
                              </w:ins>
                            </w:p>
                            <w:p w14:paraId="2BF43196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22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23" w:author="Vikrant Abdagire | IBO" w:date="2020-03-27T15:59:00Z">
                                    <w:rPr>
                                      <w:ins w:id="424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25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26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}</w:t>
                                </w:r>
                              </w:ins>
                            </w:p>
                            <w:p w14:paraId="521F0CA6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27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28" w:author="Vikrant Abdagire | IBO" w:date="2020-03-27T15:59:00Z">
                                    <w:rPr>
                                      <w:ins w:id="429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</w:p>
                            <w:p w14:paraId="0C352F40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30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31" w:author="Vikrant Abdagire | IBO" w:date="2020-03-27T15:59:00Z">
                                    <w:rPr>
                                      <w:ins w:id="432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33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34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435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var</w:t>
                                </w:r>
                              </w:ins>
                            </w:p>
                            <w:p w14:paraId="6F624FC9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36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37" w:author="Vikrant Abdagire | IBO" w:date="2020-03-27T15:59:00Z">
                                    <w:rPr>
                                      <w:ins w:id="438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39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40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Barcode: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441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Codeunit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42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"IBO Digital Barcode Generator";</w:t>
                                </w:r>
                              </w:ins>
                            </w:p>
                            <w:p w14:paraId="299BD24C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43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44" w:author="Vikrant Abdagire | IBO" w:date="2020-03-27T15:59:00Z">
                                    <w:rPr>
                                      <w:ins w:id="445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46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47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InStreamRep: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448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InStream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49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59DF8640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50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51" w:author="Vikrant Abdagire | IBO" w:date="2020-03-27T15:59:00Z">
                                    <w:rPr>
                                      <w:ins w:id="452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53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54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outStreamRep: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455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OutStream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56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6F2E1A84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57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58" w:author="Vikrant Abdagire | IBO" w:date="2020-03-27T15:59:00Z">
                                    <w:rPr>
                                      <w:ins w:id="459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60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61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TempBlob: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462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Record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63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TempBlob 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val="en-US" w:eastAsia="de-DE"/>
                                    <w:rPrChange w:id="464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C586C0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temporary</w:t>
                                </w:r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65" w:author="Vikrant Abdagire | IBO" w:date="2020-03-27T15:59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;</w:t>
                                </w:r>
                              </w:ins>
                            </w:p>
                            <w:p w14:paraId="56BC2EEA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66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67" w:author="Vikrant Abdagire | IBO" w:date="2020-03-27T15:59:00Z">
                                    <w:rPr>
                                      <w:ins w:id="468" w:author="Vikrant Abdagire | IBO" w:date="2020-03-27T15:59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</w:p>
                            <w:p w14:paraId="0C60B5AE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69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470" w:author="Vikrant Abdagire | IBO" w:date="2020-03-27T15:59:00Z">
                                <w:r w:rsidRPr="00471AA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}</w:t>
                                </w:r>
                              </w:ins>
                            </w:p>
                            <w:p w14:paraId="7526928C" w14:textId="77777777" w:rsidR="00471AA1" w:rsidRPr="00471AA1" w:rsidRDefault="00471AA1" w:rsidP="00471AA1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71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</w:p>
                            <w:p w14:paraId="63D109DB" w14:textId="77777777" w:rsidR="00471AA1" w:rsidRDefault="00471AA1" w:rsidP="00471A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2C14BC8" id="Text Box 17" o:spid="_x0000_s1029" type="#_x0000_t202" style="position:absolute;margin-left:-.35pt;margin-top:21pt;width:483pt;height:30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" fillcolor="white [3201]" stroked="f" strokeweight=".5pt">
                  <v:textbox>
                    <w:txbxContent>
                      <w:p w14:paraId="3A36A0C7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472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73" w:author="Vikrant Abdagire | IBO" w:date="2020-03-27T15:59:00Z">
                              <w:rPr>
                                <w:ins w:id="474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75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76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477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trigger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78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OnAfterGetRecord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79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()</w:t>
                          </w:r>
                        </w:ins>
                      </w:p>
                      <w:p w14:paraId="5CC2D86B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480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81" w:author="Vikrant Abdagire | IBO" w:date="2020-03-27T15:59:00Z">
                              <w:rPr>
                                <w:ins w:id="482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83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84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485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begin</w:t>
                          </w:r>
                        </w:ins>
                      </w:p>
                      <w:p w14:paraId="17F5C3A4" w14:textId="70AFDE79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486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87" w:author="Vikrant Abdagire | IBO" w:date="2020-03-27T15:59:00Z">
                              <w:rPr>
                                <w:ins w:id="488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89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6A9955"/>
                              <w:sz w:val="21"/>
                              <w:szCs w:val="21"/>
                              <w:lang w:val="en-US" w:eastAsia="de-DE"/>
                              <w:rPrChange w:id="490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//Parameter Description Barcode.GenerateBarcode(Sales Order No, BarcodeFormat, Barcode_Height, Barcode_Width, Barcode_Margin, IsPureBarcode, TempBlob);</w:t>
                          </w:r>
                        </w:ins>
                      </w:p>
                      <w:p w14:paraId="4A5F2985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491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492" w:author="Vikrant Abdagire | IBO" w:date="2020-03-27T15:59:00Z">
                              <w:rPr>
                                <w:ins w:id="493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494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5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    Barcode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96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.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7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GenerateBarcode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498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(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499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"No.",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500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'CODE_39'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1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502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'100'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3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504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'400'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5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506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'0'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7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508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'true'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09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 TempBlob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510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)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1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3FC89CF9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12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13" w:author="Vikrant Abdagire | IBO" w:date="2020-03-27T15:59:00Z">
                              <w:rPr>
                                <w:ins w:id="514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15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6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517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end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18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0E3AC524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19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20" w:author="Vikrant Abdagire | IBO" w:date="2020-03-27T15:59:00Z">
                              <w:rPr>
                                <w:ins w:id="521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</w:p>
                      <w:p w14:paraId="7FA9B0E5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22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23" w:author="Vikrant Abdagire | IBO" w:date="2020-03-27T15:59:00Z">
                              <w:rPr>
                                <w:ins w:id="524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25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26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}</w:t>
                          </w:r>
                        </w:ins>
                      </w:p>
                      <w:p w14:paraId="2BF43196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27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28" w:author="Vikrant Abdagire | IBO" w:date="2020-03-27T15:59:00Z">
                              <w:rPr>
                                <w:ins w:id="529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30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31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}</w:t>
                          </w:r>
                        </w:ins>
                      </w:p>
                      <w:p w14:paraId="521F0CA6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32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33" w:author="Vikrant Abdagire | IBO" w:date="2020-03-27T15:59:00Z">
                              <w:rPr>
                                <w:ins w:id="534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</w:p>
                      <w:p w14:paraId="0C352F40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35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36" w:author="Vikrant Abdagire | IBO" w:date="2020-03-27T15:59:00Z">
                              <w:rPr>
                                <w:ins w:id="537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38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39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540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var</w:t>
                          </w:r>
                        </w:ins>
                      </w:p>
                      <w:p w14:paraId="6F624FC9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41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42" w:author="Vikrant Abdagire | IBO" w:date="2020-03-27T15:59:00Z">
                              <w:rPr>
                                <w:ins w:id="543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44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45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Barcode: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546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Codeunit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47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"IBO Digital Barcode Generator";</w:t>
                          </w:r>
                        </w:ins>
                      </w:p>
                      <w:p w14:paraId="299BD24C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48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49" w:author="Vikrant Abdagire | IBO" w:date="2020-03-27T15:59:00Z">
                              <w:rPr>
                                <w:ins w:id="550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51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52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InStreamRep: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553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InStream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54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59DF8640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55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56" w:author="Vikrant Abdagire | IBO" w:date="2020-03-27T15:59:00Z">
                              <w:rPr>
                                <w:ins w:id="557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58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59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outStreamRep: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560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OutStream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61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6F2E1A84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62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63" w:author="Vikrant Abdagire | IBO" w:date="2020-03-27T15:59:00Z">
                              <w:rPr>
                                <w:ins w:id="564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565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66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TempBlob: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567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Record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68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TempBlob 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val="en-US" w:eastAsia="de-DE"/>
                              <w:rPrChange w:id="569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temporary</w:t>
                          </w:r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570" w:author="Vikrant Abdagire | IBO" w:date="2020-03-27T15:59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;</w:t>
                          </w:r>
                        </w:ins>
                      </w:p>
                      <w:p w14:paraId="56BC2EEA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71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572" w:author="Vikrant Abdagire | IBO" w:date="2020-03-27T15:59:00Z">
                              <w:rPr>
                                <w:ins w:id="573" w:author="Vikrant Abdagire | IBO" w:date="2020-03-27T15:59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</w:p>
                      <w:p w14:paraId="0C60B5AE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74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575" w:author="Vikrant Abdagire | IBO" w:date="2020-03-27T15:59:00Z">
                          <w:r w:rsidRPr="00471AA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}</w:t>
                          </w:r>
                        </w:ins>
                      </w:p>
                      <w:p w14:paraId="7526928C" w14:textId="77777777" w:rsidR="00471AA1" w:rsidRPr="00471AA1" w:rsidRDefault="00471AA1" w:rsidP="00471AA1">
                        <w:pPr>
                          <w:shd w:val="clear" w:color="auto" w:fill="1E1E1E"/>
                          <w:spacing w:after="0" w:line="285" w:lineRule="atLeast"/>
                          <w:rPr>
                            <w:ins w:id="576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</w:p>
                      <w:p w14:paraId="63D109DB" w14:textId="77777777" w:rsidR="00471AA1" w:rsidRDefault="00471AA1" w:rsidP="00471AA1"/>
                    </w:txbxContent>
                  </v:textbox>
                </v:shape>
              </w:pict>
            </mc:Fallback>
          </mc:AlternateContent>
        </w:r>
      </w:ins>
    </w:p>
    <w:p w14:paraId="7C991D03" w14:textId="143D8462" w:rsidR="00E93346" w:rsidRDefault="00E93346">
      <w:pPr>
        <w:rPr>
          <w:ins w:id="577" w:author="Vikrant Abdagire | IBO" w:date="2020-03-27T15:58:00Z"/>
          <w:color w:val="002060"/>
          <w:sz w:val="20"/>
          <w:szCs w:val="20"/>
          <w:lang w:val="en-US"/>
        </w:rPr>
      </w:pPr>
    </w:p>
    <w:p w14:paraId="7003D71C" w14:textId="77777777" w:rsidR="00E93346" w:rsidRDefault="00E93346">
      <w:pPr>
        <w:rPr>
          <w:ins w:id="578" w:author="Vikrant Abdagire | IBO" w:date="2020-03-27T15:58:00Z"/>
          <w:color w:val="002060"/>
          <w:sz w:val="20"/>
          <w:szCs w:val="20"/>
          <w:lang w:val="en-US"/>
        </w:rPr>
      </w:pPr>
    </w:p>
    <w:p w14:paraId="2F37910A" w14:textId="77777777" w:rsidR="00E93346" w:rsidRDefault="00E93346">
      <w:pPr>
        <w:rPr>
          <w:ins w:id="579" w:author="Vikrant Abdagire | IBO" w:date="2020-03-27T15:58:00Z"/>
          <w:color w:val="002060"/>
          <w:sz w:val="20"/>
          <w:szCs w:val="20"/>
          <w:lang w:val="en-US"/>
        </w:rPr>
      </w:pPr>
    </w:p>
    <w:p w14:paraId="57954900" w14:textId="77777777" w:rsidR="00E93346" w:rsidRDefault="00E93346">
      <w:pPr>
        <w:rPr>
          <w:ins w:id="580" w:author="Vikrant Abdagire | IBO" w:date="2020-03-27T15:58:00Z"/>
          <w:color w:val="002060"/>
          <w:sz w:val="20"/>
          <w:szCs w:val="20"/>
          <w:lang w:val="en-US"/>
        </w:rPr>
      </w:pPr>
    </w:p>
    <w:p w14:paraId="49CD1F69" w14:textId="77777777" w:rsidR="00E93346" w:rsidRDefault="00E93346">
      <w:pPr>
        <w:rPr>
          <w:ins w:id="581" w:author="Vikrant Abdagire | IBO" w:date="2020-03-27T15:58:00Z"/>
          <w:color w:val="002060"/>
          <w:sz w:val="20"/>
          <w:szCs w:val="20"/>
          <w:lang w:val="en-US"/>
        </w:rPr>
      </w:pPr>
    </w:p>
    <w:p w14:paraId="3380E5CB" w14:textId="77777777" w:rsidR="00E93346" w:rsidRPr="009F71F4" w:rsidRDefault="00E93346">
      <w:pPr>
        <w:rPr>
          <w:color w:val="002060"/>
          <w:sz w:val="20"/>
          <w:szCs w:val="20"/>
          <w:lang w:val="en-US"/>
        </w:rPr>
      </w:pPr>
    </w:p>
    <w:p w14:paraId="48EC3FD7" w14:textId="7109E9BC" w:rsidR="00740653" w:rsidRDefault="00084E8F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9F71F4">
        <w:rPr>
          <w:color w:val="002060"/>
          <w:sz w:val="20"/>
          <w:szCs w:val="20"/>
          <w:lang w:val="en-US"/>
        </w:rPr>
        <w:t xml:space="preserve">Publish the report using </w:t>
      </w:r>
      <w:r w:rsidR="00F072ED" w:rsidRPr="009F71F4">
        <w:rPr>
          <w:color w:val="002060"/>
          <w:sz w:val="20"/>
          <w:szCs w:val="20"/>
          <w:lang w:val="en-US"/>
        </w:rPr>
        <w:t xml:space="preserve">by going </w:t>
      </w:r>
      <w:r w:rsidR="00CC7F7E">
        <w:rPr>
          <w:color w:val="002060"/>
          <w:sz w:val="20"/>
          <w:szCs w:val="20"/>
          <w:lang w:val="en-US"/>
        </w:rPr>
        <w:t>to command pallet</w:t>
      </w:r>
      <w:r w:rsidR="00431C10">
        <w:rPr>
          <w:color w:val="002060"/>
          <w:sz w:val="20"/>
          <w:szCs w:val="20"/>
          <w:lang w:val="en-US"/>
        </w:rPr>
        <w:t xml:space="preserve"> View</w:t>
      </w:r>
      <w:r w:rsidR="00431C10" w:rsidRPr="00431C10">
        <w:rPr>
          <w:rFonts w:ascii="Wingdings" w:eastAsia="Wingdings" w:hAnsi="Wingdings" w:cs="Wingdings"/>
          <w:color w:val="002060"/>
          <w:sz w:val="20"/>
          <w:szCs w:val="20"/>
          <w:lang w:val="en-US"/>
        </w:rPr>
        <w:sym w:font="Wingdings" w:char="F0E0"/>
      </w:r>
      <w:r w:rsidR="00431C10">
        <w:rPr>
          <w:color w:val="002060"/>
          <w:sz w:val="20"/>
          <w:szCs w:val="20"/>
          <w:lang w:val="en-US"/>
        </w:rPr>
        <w:t>Command Pallet</w:t>
      </w:r>
    </w:p>
    <w:p w14:paraId="2458C4D7" w14:textId="31753DCE" w:rsidR="00431C10" w:rsidRDefault="00401F91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Once the report is publish</w:t>
      </w:r>
      <w:ins w:id="582" w:author="steven.pannell@ibo-tec.de" w:date="2020-03-27T14:56:00Z">
        <w:r w:rsidR="00E059A9">
          <w:rPr>
            <w:color w:val="002060"/>
            <w:sz w:val="20"/>
            <w:szCs w:val="20"/>
            <w:lang w:val="en-US"/>
          </w:rPr>
          <w:t>ed</w:t>
        </w:r>
      </w:ins>
      <w:r>
        <w:rPr>
          <w:color w:val="002060"/>
          <w:sz w:val="20"/>
          <w:szCs w:val="20"/>
          <w:lang w:val="en-US"/>
        </w:rPr>
        <w:t xml:space="preserve">, </w:t>
      </w:r>
      <w:r w:rsidR="00C6540C">
        <w:rPr>
          <w:color w:val="002060"/>
          <w:sz w:val="20"/>
          <w:szCs w:val="20"/>
          <w:lang w:val="en-US"/>
        </w:rPr>
        <w:t xml:space="preserve">it will automatically generate </w:t>
      </w:r>
      <w:ins w:id="583" w:author="steven.pannell@ibo-tec.de" w:date="2020-03-27T14:56:00Z">
        <w:r w:rsidR="00E059A9">
          <w:rPr>
            <w:color w:val="002060"/>
            <w:sz w:val="20"/>
            <w:szCs w:val="20"/>
            <w:lang w:val="en-US"/>
          </w:rPr>
          <w:t xml:space="preserve">the </w:t>
        </w:r>
      </w:ins>
      <w:r w:rsidR="0006430B" w:rsidRPr="0006430B">
        <w:rPr>
          <w:color w:val="002060"/>
          <w:sz w:val="20"/>
          <w:szCs w:val="20"/>
          <w:lang w:val="en-US"/>
        </w:rPr>
        <w:t>WordReportExample.docx</w:t>
      </w:r>
      <w:r w:rsidR="0006430B">
        <w:rPr>
          <w:color w:val="002060"/>
          <w:sz w:val="20"/>
          <w:szCs w:val="20"/>
          <w:lang w:val="en-US"/>
        </w:rPr>
        <w:t xml:space="preserve"> under Templates folder</w:t>
      </w:r>
    </w:p>
    <w:p w14:paraId="44A4EADE" w14:textId="6ED5560C" w:rsidR="007C6164" w:rsidRPr="007C6164" w:rsidRDefault="007C6164" w:rsidP="007C6164">
      <w:pPr>
        <w:rPr>
          <w:color w:val="002060"/>
          <w:sz w:val="20"/>
          <w:szCs w:val="20"/>
          <w:lang w:val="en-US"/>
        </w:rPr>
      </w:pPr>
      <w:del w:id="584" w:author="Vikrant Abdagire | IBO" w:date="2020-03-27T16:01:00Z">
        <w:r w:rsidDel="005E2377">
          <w:rPr>
            <w:noProof/>
          </w:rPr>
          <w:drawing>
            <wp:inline distT="0" distB="0" distL="0" distR="0" wp14:anchorId="2CA117D4" wp14:editId="09530073">
              <wp:extent cx="5760720" cy="2660015"/>
              <wp:effectExtent l="0" t="0" r="0" b="698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60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C5D2C29" w14:textId="1A5E9D2E" w:rsidR="004C7E55" w:rsidRPr="003050C8" w:rsidRDefault="003E14DB" w:rsidP="003E14DB">
      <w:pPr>
        <w:pStyle w:val="ListParagraph"/>
        <w:numPr>
          <w:ilvl w:val="0"/>
          <w:numId w:val="1"/>
        </w:numPr>
        <w:rPr>
          <w:b/>
          <w:bCs/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Open </w:t>
      </w:r>
      <w:r w:rsidR="000808A6">
        <w:rPr>
          <w:color w:val="002060"/>
          <w:sz w:val="20"/>
          <w:szCs w:val="20"/>
          <w:lang w:val="en-US"/>
        </w:rPr>
        <w:t xml:space="preserve">a WordReportExample.docx file in </w:t>
      </w:r>
      <w:r w:rsidR="003050C8">
        <w:rPr>
          <w:color w:val="002060"/>
          <w:sz w:val="20"/>
          <w:szCs w:val="20"/>
          <w:lang w:val="en-US"/>
        </w:rPr>
        <w:t>externally in word</w:t>
      </w:r>
    </w:p>
    <w:p w14:paraId="3AC0B531" w14:textId="79D8F15E" w:rsidR="003050C8" w:rsidRDefault="003050C8" w:rsidP="003050C8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moveFromRangeStart w:id="585" w:author="Vikrant Abdagire | IBO" w:date="2020-03-27T16:01:00Z" w:name="move36217334"/>
      <w:moveFrom w:id="586" w:author="Vikrant Abdagire | IBO" w:date="2020-03-27T16:01:00Z">
        <w:r w:rsidDel="005E2377">
          <w:rPr>
            <w:b/>
            <w:bCs/>
            <w:noProof/>
            <w:color w:val="002060"/>
            <w:sz w:val="20"/>
            <w:szCs w:val="20"/>
            <w:lang w:val="en-US"/>
          </w:rPr>
          <w:drawing>
            <wp:inline distT="0" distB="0" distL="0" distR="0" wp14:anchorId="63F9B160" wp14:editId="12B0ADEB">
              <wp:extent cx="3759582" cy="2187287"/>
              <wp:effectExtent l="0" t="0" r="0" b="381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9472" cy="2222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585"/>
    </w:p>
    <w:p w14:paraId="67E1B703" w14:textId="1D7647EA" w:rsidR="003050C8" w:rsidRPr="0088689C" w:rsidRDefault="003050C8" w:rsidP="003050C8">
      <w:pPr>
        <w:pStyle w:val="ListParagraph"/>
        <w:rPr>
          <w:color w:val="002060"/>
          <w:sz w:val="20"/>
          <w:szCs w:val="20"/>
          <w:lang w:val="en-US"/>
        </w:rPr>
      </w:pPr>
    </w:p>
    <w:p w14:paraId="5DB1A37D" w14:textId="1AB82D3F" w:rsidR="003050C8" w:rsidRDefault="003627B9" w:rsidP="003627B9">
      <w:pPr>
        <w:pStyle w:val="ListParagraph"/>
        <w:numPr>
          <w:ilvl w:val="0"/>
          <w:numId w:val="1"/>
        </w:numPr>
        <w:rPr>
          <w:ins w:id="587" w:author="Vikrant Abdagire | IBO" w:date="2020-03-27T16:01:00Z"/>
          <w:color w:val="002060"/>
          <w:sz w:val="20"/>
          <w:szCs w:val="20"/>
          <w:lang w:val="en-US"/>
        </w:rPr>
      </w:pPr>
      <w:r w:rsidRPr="0088689C">
        <w:rPr>
          <w:color w:val="002060"/>
          <w:sz w:val="20"/>
          <w:szCs w:val="20"/>
          <w:lang w:val="en-US"/>
        </w:rPr>
        <w:t xml:space="preserve">Open </w:t>
      </w:r>
      <w:r w:rsidR="007F625F" w:rsidRPr="0088689C">
        <w:rPr>
          <w:color w:val="002060"/>
          <w:sz w:val="20"/>
          <w:szCs w:val="20"/>
          <w:lang w:val="en-US"/>
        </w:rPr>
        <w:t>XML Mapping Pane from Developer</w:t>
      </w:r>
      <w:r w:rsidR="00222B75" w:rsidRPr="0088689C">
        <w:rPr>
          <w:color w:val="002060"/>
          <w:sz w:val="20"/>
          <w:szCs w:val="20"/>
          <w:lang w:val="en-US"/>
        </w:rPr>
        <w:t xml:space="preserve">’s </w:t>
      </w:r>
      <w:r w:rsidR="007F625F" w:rsidRPr="0088689C">
        <w:rPr>
          <w:color w:val="002060"/>
          <w:sz w:val="20"/>
          <w:szCs w:val="20"/>
          <w:lang w:val="en-US"/>
        </w:rPr>
        <w:t>tab.</w:t>
      </w:r>
    </w:p>
    <w:p w14:paraId="4A0C931F" w14:textId="77777777" w:rsidR="005E2377" w:rsidRDefault="005E2377" w:rsidP="005E2377">
      <w:pPr>
        <w:rPr>
          <w:ins w:id="588" w:author="Vikrant Abdagire | IBO" w:date="2020-03-27T16:01:00Z"/>
          <w:color w:val="002060"/>
          <w:sz w:val="20"/>
          <w:szCs w:val="20"/>
          <w:lang w:val="en-US"/>
        </w:rPr>
      </w:pPr>
    </w:p>
    <w:p w14:paraId="06935A7E" w14:textId="77777777" w:rsidR="005E2377" w:rsidRDefault="005E2377" w:rsidP="005E2377">
      <w:pPr>
        <w:rPr>
          <w:ins w:id="589" w:author="Vikrant Abdagire | IBO" w:date="2020-03-27T16:20:00Z"/>
          <w:color w:val="002060"/>
          <w:sz w:val="20"/>
          <w:szCs w:val="20"/>
          <w:lang w:val="en-US"/>
        </w:rPr>
      </w:pPr>
    </w:p>
    <w:p w14:paraId="30993299" w14:textId="62860E38" w:rsidR="00F5466C" w:rsidRDefault="00F5466C" w:rsidP="00F5466C">
      <w:pPr>
        <w:pStyle w:val="ListParagraph"/>
        <w:numPr>
          <w:ilvl w:val="0"/>
          <w:numId w:val="2"/>
        </w:numPr>
        <w:rPr>
          <w:ins w:id="590" w:author="Vikrant Abdagire | IBO" w:date="2020-03-27T16:20:00Z"/>
          <w:color w:val="002060"/>
          <w:sz w:val="20"/>
          <w:szCs w:val="20"/>
          <w:lang w:val="en-US"/>
        </w:rPr>
        <w:pPrChange w:id="591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ins w:id="592" w:author="Vikrant Abdagire | IBO" w:date="2020-03-27T16:20:00Z">
        <w:r w:rsidRPr="009F71F4">
          <w:rPr>
            <w:color w:val="002060"/>
            <w:sz w:val="20"/>
            <w:szCs w:val="20"/>
            <w:lang w:val="en-US"/>
          </w:rPr>
          <w:t xml:space="preserve">Publish the report using by going </w:t>
        </w:r>
        <w:r>
          <w:rPr>
            <w:color w:val="002060"/>
            <w:sz w:val="20"/>
            <w:szCs w:val="20"/>
            <w:lang w:val="en-US"/>
          </w:rPr>
          <w:t>to command pallet View</w:t>
        </w:r>
        <w:r w:rsidRPr="00431C10">
          <w:rPr>
            <w:color w:val="002060"/>
            <w:sz w:val="20"/>
            <w:szCs w:val="20"/>
            <w:lang w:val="en-US"/>
          </w:rPr>
          <w:sym w:font="Wingdings" w:char="F0E0"/>
        </w:r>
        <w:r>
          <w:rPr>
            <w:color w:val="002060"/>
            <w:sz w:val="20"/>
            <w:szCs w:val="20"/>
            <w:lang w:val="en-US"/>
          </w:rPr>
          <w:t>Command Pallet</w:t>
        </w:r>
      </w:ins>
    </w:p>
    <w:p w14:paraId="485D7ACB" w14:textId="7B654478" w:rsidR="00F5466C" w:rsidRPr="002D7D46" w:rsidRDefault="00F5466C" w:rsidP="005E2377">
      <w:pPr>
        <w:pStyle w:val="ListParagraph"/>
        <w:numPr>
          <w:ilvl w:val="0"/>
          <w:numId w:val="2"/>
        </w:numPr>
        <w:rPr>
          <w:ins w:id="593" w:author="Vikrant Abdagire | IBO" w:date="2020-03-27T16:01:00Z"/>
          <w:color w:val="002060"/>
          <w:sz w:val="20"/>
          <w:szCs w:val="20"/>
          <w:lang w:val="en-US"/>
          <w:rPrChange w:id="594" w:author="Vikrant Abdagire | IBO" w:date="2020-03-27T16:21:00Z">
            <w:rPr>
              <w:ins w:id="595" w:author="Vikrant Abdagire | IBO" w:date="2020-03-27T16:01:00Z"/>
              <w:lang w:val="en-US"/>
            </w:rPr>
          </w:rPrChange>
        </w:rPr>
        <w:pPrChange w:id="596" w:author="Vikrant Abdagire | IBO" w:date="2020-03-27T16:01:00Z">
          <w:pPr/>
        </w:pPrChange>
      </w:pPr>
      <w:ins w:id="597" w:author="Vikrant Abdagire | IBO" w:date="2020-03-27T16:20:00Z">
        <w:r>
          <w:rPr>
            <w:color w:val="002060"/>
            <w:sz w:val="20"/>
            <w:szCs w:val="20"/>
            <w:lang w:val="en-US"/>
          </w:rPr>
          <w:t xml:space="preserve">Once the report is </w:t>
        </w:r>
        <w:proofErr w:type="gramStart"/>
        <w:r>
          <w:rPr>
            <w:color w:val="002060"/>
            <w:sz w:val="20"/>
            <w:szCs w:val="20"/>
            <w:lang w:val="en-US"/>
          </w:rPr>
          <w:t>publish</w:t>
        </w:r>
        <w:proofErr w:type="gramEnd"/>
        <w:r>
          <w:rPr>
            <w:color w:val="002060"/>
            <w:sz w:val="20"/>
            <w:szCs w:val="20"/>
            <w:lang w:val="en-US"/>
          </w:rPr>
          <w:t xml:space="preserve">, it will automatically generate </w:t>
        </w:r>
        <w:r w:rsidRPr="0006430B">
          <w:rPr>
            <w:color w:val="002060"/>
            <w:sz w:val="20"/>
            <w:szCs w:val="20"/>
            <w:lang w:val="en-US"/>
          </w:rPr>
          <w:t>WordReportExample.docx</w:t>
        </w:r>
        <w:r>
          <w:rPr>
            <w:color w:val="002060"/>
            <w:sz w:val="20"/>
            <w:szCs w:val="20"/>
            <w:lang w:val="en-US"/>
          </w:rPr>
          <w:t xml:space="preserve"> under Templates folde</w:t>
        </w:r>
      </w:ins>
      <w:ins w:id="598" w:author="Vikrant Abdagire | IBO" w:date="2020-03-27T16:21:00Z">
        <w:r w:rsidR="003D2359">
          <w:rPr>
            <w:color w:val="002060"/>
            <w:sz w:val="20"/>
            <w:szCs w:val="20"/>
            <w:lang w:val="en-US"/>
          </w:rPr>
          <w:t>r</w:t>
        </w:r>
        <w:r w:rsidR="001050C7">
          <w:rPr>
            <w:color w:val="002060"/>
            <w:sz w:val="20"/>
            <w:szCs w:val="20"/>
            <w:lang w:val="en-US"/>
          </w:rPr>
          <w:tab/>
        </w:r>
      </w:ins>
    </w:p>
    <w:p w14:paraId="41B112D1" w14:textId="345E5FEB" w:rsidR="005E2377" w:rsidRDefault="005E2377" w:rsidP="005E2377">
      <w:pPr>
        <w:rPr>
          <w:ins w:id="599" w:author="Vikrant Abdagire | IBO" w:date="2020-03-27T16:01:00Z"/>
          <w:color w:val="002060"/>
          <w:sz w:val="20"/>
          <w:szCs w:val="20"/>
          <w:lang w:val="en-US"/>
        </w:rPr>
      </w:pPr>
      <w:moveToRangeStart w:id="600" w:author="Vikrant Abdagire | IBO" w:date="2020-03-27T16:01:00Z" w:name="move36217334"/>
      <w:moveTo w:id="601" w:author="Vikrant Abdagire | IBO" w:date="2020-03-27T16:01:00Z">
        <w:r>
          <w:rPr>
            <w:b/>
            <w:bCs/>
            <w:noProof/>
            <w:color w:val="002060"/>
            <w:sz w:val="20"/>
            <w:szCs w:val="20"/>
            <w:lang w:val="en-US"/>
          </w:rPr>
          <w:drawing>
            <wp:inline distT="0" distB="0" distL="0" distR="0" wp14:anchorId="239298A3" wp14:editId="7B605571">
              <wp:extent cx="6100165" cy="3549015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40265" cy="36305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600"/>
    </w:p>
    <w:p w14:paraId="627AD34D" w14:textId="77777777" w:rsidR="005E2377" w:rsidRDefault="005E2377" w:rsidP="005E2377">
      <w:pPr>
        <w:rPr>
          <w:ins w:id="602" w:author="Vikrant Abdagire | IBO" w:date="2020-03-27T16:01:00Z"/>
          <w:color w:val="002060"/>
          <w:sz w:val="20"/>
          <w:szCs w:val="20"/>
          <w:lang w:val="en-US"/>
        </w:rPr>
      </w:pPr>
    </w:p>
    <w:p w14:paraId="7700A946" w14:textId="77777777" w:rsidR="002D7D46" w:rsidRPr="007C6164" w:rsidRDefault="002D7D46" w:rsidP="002D7D46">
      <w:pPr>
        <w:rPr>
          <w:ins w:id="603" w:author="Vikrant Abdagire | IBO" w:date="2020-03-27T16:21:00Z"/>
          <w:color w:val="002060"/>
          <w:sz w:val="20"/>
          <w:szCs w:val="20"/>
          <w:lang w:val="en-US"/>
        </w:rPr>
      </w:pPr>
    </w:p>
    <w:p w14:paraId="2C366FE8" w14:textId="77777777" w:rsidR="00913A4F" w:rsidRPr="00913A4F" w:rsidRDefault="00913A4F" w:rsidP="00913A4F">
      <w:pPr>
        <w:pStyle w:val="ListParagraph"/>
        <w:ind w:left="1080"/>
        <w:rPr>
          <w:ins w:id="604" w:author="Vikrant Abdagire | IBO" w:date="2020-03-27T16:22:00Z"/>
          <w:b/>
          <w:bCs/>
          <w:color w:val="002060"/>
          <w:sz w:val="20"/>
          <w:szCs w:val="20"/>
          <w:lang w:val="en-US"/>
          <w:rPrChange w:id="605" w:author="Vikrant Abdagire | IBO" w:date="2020-03-27T16:22:00Z">
            <w:rPr>
              <w:ins w:id="606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607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41E16232" w14:textId="77777777" w:rsidR="00913A4F" w:rsidRPr="00913A4F" w:rsidRDefault="00913A4F" w:rsidP="00913A4F">
      <w:pPr>
        <w:pStyle w:val="ListParagraph"/>
        <w:ind w:left="1080"/>
        <w:rPr>
          <w:ins w:id="608" w:author="Vikrant Abdagire | IBO" w:date="2020-03-27T16:22:00Z"/>
          <w:b/>
          <w:bCs/>
          <w:color w:val="002060"/>
          <w:sz w:val="20"/>
          <w:szCs w:val="20"/>
          <w:lang w:val="en-US"/>
          <w:rPrChange w:id="609" w:author="Vikrant Abdagire | IBO" w:date="2020-03-27T16:22:00Z">
            <w:rPr>
              <w:ins w:id="610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611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3488D9C2" w14:textId="77777777" w:rsidR="00913A4F" w:rsidRPr="00913A4F" w:rsidRDefault="00913A4F" w:rsidP="00913A4F">
      <w:pPr>
        <w:pStyle w:val="ListParagraph"/>
        <w:ind w:left="1080"/>
        <w:rPr>
          <w:ins w:id="612" w:author="Vikrant Abdagire | IBO" w:date="2020-03-27T16:22:00Z"/>
          <w:b/>
          <w:bCs/>
          <w:color w:val="002060"/>
          <w:sz w:val="20"/>
          <w:szCs w:val="20"/>
          <w:lang w:val="en-US"/>
          <w:rPrChange w:id="613" w:author="Vikrant Abdagire | IBO" w:date="2020-03-27T16:22:00Z">
            <w:rPr>
              <w:ins w:id="614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615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61AF8A56" w14:textId="77777777" w:rsidR="00913A4F" w:rsidRPr="00913A4F" w:rsidRDefault="00913A4F" w:rsidP="00913A4F">
      <w:pPr>
        <w:pStyle w:val="ListParagraph"/>
        <w:ind w:left="1080"/>
        <w:rPr>
          <w:ins w:id="616" w:author="Vikrant Abdagire | IBO" w:date="2020-03-27T16:22:00Z"/>
          <w:b/>
          <w:bCs/>
          <w:color w:val="002060"/>
          <w:sz w:val="20"/>
          <w:szCs w:val="20"/>
          <w:lang w:val="en-US"/>
          <w:rPrChange w:id="617" w:author="Vikrant Abdagire | IBO" w:date="2020-03-27T16:22:00Z">
            <w:rPr>
              <w:ins w:id="618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619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0A4C21D1" w14:textId="77777777" w:rsidR="00913A4F" w:rsidRPr="00913A4F" w:rsidRDefault="00913A4F" w:rsidP="00913A4F">
      <w:pPr>
        <w:ind w:left="720"/>
        <w:rPr>
          <w:ins w:id="620" w:author="Vikrant Abdagire | IBO" w:date="2020-03-27T16:22:00Z"/>
          <w:b/>
          <w:bCs/>
          <w:color w:val="002060"/>
          <w:sz w:val="20"/>
          <w:szCs w:val="20"/>
          <w:lang w:val="en-US"/>
          <w:rPrChange w:id="621" w:author="Vikrant Abdagire | IBO" w:date="2020-03-27T16:22:00Z">
            <w:rPr>
              <w:ins w:id="622" w:author="Vikrant Abdagire | IBO" w:date="2020-03-27T16:22:00Z"/>
              <w:color w:val="002060"/>
              <w:sz w:val="20"/>
              <w:szCs w:val="20"/>
              <w:lang w:val="en-US"/>
            </w:rPr>
          </w:rPrChange>
        </w:rPr>
        <w:pPrChange w:id="623" w:author="Vikrant Abdagire | IBO" w:date="2020-03-27T16:22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02DEB1F9" w14:textId="606108A1" w:rsidR="005E2377" w:rsidRPr="000E620D" w:rsidRDefault="002D7D46" w:rsidP="005E2377">
      <w:pPr>
        <w:pStyle w:val="ListParagraph"/>
        <w:numPr>
          <w:ilvl w:val="0"/>
          <w:numId w:val="2"/>
        </w:numPr>
        <w:rPr>
          <w:b/>
          <w:bCs/>
          <w:color w:val="002060"/>
          <w:sz w:val="20"/>
          <w:szCs w:val="20"/>
          <w:lang w:val="en-US"/>
          <w:rPrChange w:id="624" w:author="Vikrant Abdagire | IBO" w:date="2020-03-27T16:22:00Z">
            <w:rPr>
              <w:lang w:val="en-US"/>
            </w:rPr>
          </w:rPrChange>
        </w:rPr>
        <w:pPrChange w:id="625" w:author="Vikrant Abdagire | IBO" w:date="2020-03-27T16:01:00Z">
          <w:pPr>
            <w:pStyle w:val="ListParagraph"/>
            <w:numPr>
              <w:numId w:val="1"/>
            </w:numPr>
            <w:ind w:hanging="360"/>
          </w:pPr>
        </w:pPrChange>
      </w:pPr>
      <w:ins w:id="626" w:author="Vikrant Abdagire | IBO" w:date="2020-03-27T16:21:00Z">
        <w:r w:rsidRPr="002D7D46">
          <w:rPr>
            <w:color w:val="002060"/>
            <w:sz w:val="20"/>
            <w:szCs w:val="20"/>
            <w:lang w:val="en-US"/>
            <w:rPrChange w:id="627" w:author="Vikrant Abdagire | IBO" w:date="2020-03-27T16:22:00Z">
              <w:rPr>
                <w:lang w:val="en-US"/>
              </w:rPr>
            </w:rPrChange>
          </w:rPr>
          <w:t>Open a WordReportExample.docx file in externally in word</w:t>
        </w:r>
      </w:ins>
    </w:p>
    <w:p w14:paraId="633A5E4E" w14:textId="570AB94D" w:rsidR="003627B9" w:rsidRDefault="003627B9" w:rsidP="003627B9">
      <w:pPr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02E26A" wp14:editId="5A749FE4">
            <wp:extent cx="576072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0C1" w14:textId="26ED84EF" w:rsidR="00303A3F" w:rsidRDefault="00303A3F" w:rsidP="003627B9">
      <w:pPr>
        <w:rPr>
          <w:b/>
          <w:bCs/>
          <w:color w:val="002060"/>
          <w:sz w:val="20"/>
          <w:szCs w:val="20"/>
          <w:lang w:val="en-US"/>
        </w:rPr>
      </w:pPr>
    </w:p>
    <w:p w14:paraId="01118052" w14:textId="7C0D6DC0" w:rsidR="00303A3F" w:rsidRPr="00E50B1D" w:rsidRDefault="0030259F" w:rsidP="00F5466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628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 w:rsidRPr="00E50B1D">
        <w:rPr>
          <w:color w:val="002060"/>
          <w:sz w:val="20"/>
          <w:szCs w:val="20"/>
          <w:lang w:val="en-US"/>
        </w:rPr>
        <w:t xml:space="preserve">Add the fields in the report </w:t>
      </w:r>
      <w:r w:rsidR="008B30A6">
        <w:rPr>
          <w:color w:val="002060"/>
          <w:sz w:val="20"/>
          <w:szCs w:val="20"/>
          <w:lang w:val="en-US"/>
        </w:rPr>
        <w:t xml:space="preserve">by selecting </w:t>
      </w:r>
      <w:ins w:id="629" w:author="steven.pannell@ibo-tec.de" w:date="2020-03-27T14:56:00Z">
        <w:r w:rsidR="007C493D">
          <w:rPr>
            <w:color w:val="002060"/>
            <w:sz w:val="20"/>
            <w:szCs w:val="20"/>
            <w:lang w:val="en-US"/>
          </w:rPr>
          <w:t>the</w:t>
        </w:r>
      </w:ins>
      <w:ins w:id="630" w:author="steven.pannell@ibo-tec.de" w:date="2020-03-27T14:57:00Z">
        <w:r w:rsidR="007C493D">
          <w:rPr>
            <w:color w:val="002060"/>
            <w:sz w:val="20"/>
            <w:szCs w:val="20"/>
            <w:lang w:val="en-US"/>
          </w:rPr>
          <w:t xml:space="preserve"> </w:t>
        </w:r>
      </w:ins>
      <w:r w:rsidR="008B30A6">
        <w:rPr>
          <w:color w:val="002060"/>
          <w:sz w:val="20"/>
          <w:szCs w:val="20"/>
          <w:lang w:val="en-US"/>
        </w:rPr>
        <w:t>mapping part</w:t>
      </w:r>
      <w:r w:rsidR="0042612C">
        <w:rPr>
          <w:color w:val="002060"/>
          <w:sz w:val="20"/>
          <w:szCs w:val="20"/>
          <w:lang w:val="en-US"/>
        </w:rPr>
        <w:t xml:space="preserve">. Once done Save &amp; close the </w:t>
      </w:r>
      <w:r w:rsidR="001D6D76" w:rsidRPr="0006430B">
        <w:rPr>
          <w:color w:val="002060"/>
          <w:sz w:val="20"/>
          <w:szCs w:val="20"/>
          <w:lang w:val="en-US"/>
        </w:rPr>
        <w:t>WordReportExample</w:t>
      </w:r>
      <w:r w:rsidR="001D6D76">
        <w:rPr>
          <w:color w:val="002060"/>
          <w:sz w:val="20"/>
          <w:szCs w:val="20"/>
          <w:lang w:val="en-US"/>
        </w:rPr>
        <w:t>.docx file</w:t>
      </w:r>
    </w:p>
    <w:p w14:paraId="1FF1FE7B" w14:textId="35FD472F" w:rsidR="0030259F" w:rsidRDefault="0030259F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EDABDED" wp14:editId="5A7AEA82">
            <wp:extent cx="5760720" cy="233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D4A" w14:textId="3F24DA35" w:rsidR="00B022F4" w:rsidRDefault="00B022F4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03D3F36E" w14:textId="752E8412" w:rsidR="00B022F4" w:rsidRPr="00261A40" w:rsidRDefault="00B022F4" w:rsidP="0030259F">
      <w:pPr>
        <w:pStyle w:val="ListParagraph"/>
        <w:rPr>
          <w:color w:val="002060"/>
          <w:sz w:val="20"/>
          <w:szCs w:val="20"/>
          <w:lang w:val="en-US"/>
        </w:rPr>
      </w:pPr>
    </w:p>
    <w:p w14:paraId="148DA0D3" w14:textId="3B01A9CB" w:rsidR="00B022F4" w:rsidRDefault="00140236" w:rsidP="00F5466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631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 w:rsidRPr="00261A40">
        <w:rPr>
          <w:color w:val="002060"/>
          <w:sz w:val="20"/>
          <w:szCs w:val="20"/>
          <w:lang w:val="en-US"/>
        </w:rPr>
        <w:t xml:space="preserve">Publish </w:t>
      </w:r>
      <w:r w:rsidR="003846BA">
        <w:rPr>
          <w:color w:val="002060"/>
          <w:sz w:val="20"/>
          <w:szCs w:val="20"/>
          <w:lang w:val="en-US"/>
        </w:rPr>
        <w:t xml:space="preserve">the updated </w:t>
      </w:r>
      <w:r w:rsidRPr="00261A40">
        <w:rPr>
          <w:color w:val="002060"/>
          <w:sz w:val="20"/>
          <w:szCs w:val="20"/>
          <w:lang w:val="en-US"/>
        </w:rPr>
        <w:t>report</w:t>
      </w:r>
      <w:r w:rsidR="00261A40">
        <w:rPr>
          <w:color w:val="002060"/>
          <w:sz w:val="20"/>
          <w:szCs w:val="20"/>
          <w:lang w:val="en-US"/>
        </w:rPr>
        <w:t xml:space="preserve"> </w:t>
      </w:r>
      <w:r w:rsidR="003846BA">
        <w:rPr>
          <w:color w:val="002060"/>
          <w:sz w:val="20"/>
          <w:szCs w:val="20"/>
          <w:lang w:val="en-US"/>
        </w:rPr>
        <w:t>in Business central</w:t>
      </w:r>
    </w:p>
    <w:p w14:paraId="49DBA03F" w14:textId="2A385D28" w:rsidR="003846BA" w:rsidRDefault="00433181" w:rsidP="00F5466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632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To test the report </w:t>
      </w:r>
      <w:r w:rsidR="00E02035">
        <w:rPr>
          <w:color w:val="002060"/>
          <w:sz w:val="20"/>
          <w:szCs w:val="20"/>
          <w:lang w:val="en-US"/>
        </w:rPr>
        <w:t>Open B</w:t>
      </w:r>
      <w:r w:rsidR="00AD6F00">
        <w:rPr>
          <w:color w:val="002060"/>
          <w:sz w:val="20"/>
          <w:szCs w:val="20"/>
          <w:lang w:val="en-US"/>
        </w:rPr>
        <w:t xml:space="preserve">usiness </w:t>
      </w:r>
      <w:ins w:id="633" w:author="steven.pannell@ibo-tec.de" w:date="2020-03-27T14:57:00Z">
        <w:r w:rsidR="007C493D">
          <w:rPr>
            <w:color w:val="002060"/>
            <w:sz w:val="20"/>
            <w:szCs w:val="20"/>
            <w:lang w:val="en-US"/>
          </w:rPr>
          <w:t>C</w:t>
        </w:r>
      </w:ins>
      <w:del w:id="634" w:author="steven.pannell@ibo-tec.de" w:date="2020-03-27T14:57:00Z">
        <w:r w:rsidR="00AD6F00" w:rsidDel="007C493D">
          <w:rPr>
            <w:color w:val="002060"/>
            <w:sz w:val="20"/>
            <w:szCs w:val="20"/>
            <w:lang w:val="en-US"/>
          </w:rPr>
          <w:delText>c</w:delText>
        </w:r>
      </w:del>
      <w:r w:rsidR="00AD6F00">
        <w:rPr>
          <w:color w:val="002060"/>
          <w:sz w:val="20"/>
          <w:szCs w:val="20"/>
          <w:lang w:val="en-US"/>
        </w:rPr>
        <w:t>entral Web client</w:t>
      </w:r>
      <w:r w:rsidR="00FC7DA9">
        <w:rPr>
          <w:color w:val="002060"/>
          <w:sz w:val="20"/>
          <w:szCs w:val="20"/>
          <w:lang w:val="en-US"/>
        </w:rPr>
        <w:t xml:space="preserve"> </w:t>
      </w:r>
      <w:r w:rsidR="003C7DEC">
        <w:rPr>
          <w:color w:val="002060"/>
          <w:sz w:val="20"/>
          <w:szCs w:val="20"/>
          <w:lang w:val="en-US"/>
        </w:rPr>
        <w:t xml:space="preserve">&amp; create new </w:t>
      </w:r>
      <w:r w:rsidR="00D10339">
        <w:rPr>
          <w:color w:val="002060"/>
          <w:sz w:val="20"/>
          <w:szCs w:val="20"/>
          <w:lang w:val="en-US"/>
        </w:rPr>
        <w:t xml:space="preserve">“Custom Report Layout” </w:t>
      </w:r>
    </w:p>
    <w:p w14:paraId="44BCAC67" w14:textId="712FF240" w:rsidR="00D10339" w:rsidRDefault="00D10339" w:rsidP="00D10339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E724F3" wp14:editId="65309236">
            <wp:extent cx="5760720" cy="367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17E" w14:textId="435ED7DD" w:rsidR="00F345C9" w:rsidRDefault="006E7C1C" w:rsidP="00F5466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635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Select </w:t>
      </w:r>
      <w:r w:rsidR="004F3C49">
        <w:rPr>
          <w:color w:val="002060"/>
          <w:sz w:val="20"/>
          <w:szCs w:val="20"/>
          <w:lang w:val="en-US"/>
        </w:rPr>
        <w:t xml:space="preserve">our </w:t>
      </w:r>
      <w:r w:rsidR="00775C09">
        <w:rPr>
          <w:color w:val="002060"/>
          <w:sz w:val="20"/>
          <w:szCs w:val="20"/>
          <w:lang w:val="en-US"/>
        </w:rPr>
        <w:t>published</w:t>
      </w:r>
      <w:r w:rsidR="004F3C49">
        <w:rPr>
          <w:color w:val="002060"/>
          <w:sz w:val="20"/>
          <w:szCs w:val="20"/>
          <w:lang w:val="en-US"/>
        </w:rPr>
        <w:t xml:space="preserve"> report</w:t>
      </w:r>
      <w:r w:rsidR="00775C09">
        <w:rPr>
          <w:color w:val="002060"/>
          <w:sz w:val="20"/>
          <w:szCs w:val="20"/>
          <w:lang w:val="en-US"/>
        </w:rPr>
        <w:t xml:space="preserve"> by entering report id</w:t>
      </w:r>
      <w:r w:rsidR="004F3C49">
        <w:rPr>
          <w:color w:val="002060"/>
          <w:sz w:val="20"/>
          <w:szCs w:val="20"/>
          <w:lang w:val="en-US"/>
        </w:rPr>
        <w:t xml:space="preserve"> </w:t>
      </w:r>
    </w:p>
    <w:p w14:paraId="2854582C" w14:textId="60CD07A3" w:rsidR="003C7DEC" w:rsidRDefault="004F3C49" w:rsidP="0031784C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E3ED991" wp14:editId="535DB8E4">
            <wp:extent cx="5760720" cy="3022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81B" w14:textId="79AB7509" w:rsidR="0031784C" w:rsidRDefault="0031784C" w:rsidP="00F5466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636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Select Insert Word layout option  </w:t>
      </w:r>
    </w:p>
    <w:p w14:paraId="41B5C03F" w14:textId="2F2EA518" w:rsidR="0031784C" w:rsidRDefault="0031784C" w:rsidP="0031784C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9302711" wp14:editId="5ABD673E">
            <wp:extent cx="5760720" cy="2987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8E6" w14:textId="2705D312" w:rsidR="0031784C" w:rsidRDefault="0031784C" w:rsidP="0031784C">
      <w:p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13.</w:t>
      </w:r>
      <w:r w:rsidR="00416AD6">
        <w:rPr>
          <w:color w:val="002060"/>
          <w:sz w:val="20"/>
          <w:szCs w:val="20"/>
          <w:lang w:val="en-US"/>
        </w:rPr>
        <w:t xml:space="preserve">Import </w:t>
      </w:r>
      <w:r w:rsidR="004329B0">
        <w:rPr>
          <w:color w:val="002060"/>
          <w:sz w:val="20"/>
          <w:szCs w:val="20"/>
          <w:lang w:val="en-US"/>
        </w:rPr>
        <w:t xml:space="preserve">our word template </w:t>
      </w:r>
    </w:p>
    <w:p w14:paraId="257F30FB" w14:textId="1B86E60D" w:rsidR="004329B0" w:rsidRDefault="004329B0" w:rsidP="0031784C">
      <w:pPr>
        <w:rPr>
          <w:color w:val="002060"/>
          <w:sz w:val="20"/>
          <w:szCs w:val="20"/>
          <w:lang w:val="en-US"/>
        </w:rPr>
      </w:pPr>
    </w:p>
    <w:p w14:paraId="21344489" w14:textId="3F9CB48C" w:rsidR="004329B0" w:rsidRDefault="004329B0" w:rsidP="0031784C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1A7BE5" wp14:editId="41E5FA6B">
            <wp:extent cx="5760720" cy="307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32F" w14:textId="6C696A97" w:rsidR="005C495A" w:rsidRDefault="005C495A" w:rsidP="0031784C">
      <w:pPr>
        <w:rPr>
          <w:color w:val="002060"/>
          <w:sz w:val="20"/>
          <w:szCs w:val="20"/>
          <w:lang w:val="en-US"/>
        </w:rPr>
      </w:pPr>
    </w:p>
    <w:p w14:paraId="232B2143" w14:textId="64B5C2A4" w:rsidR="005C495A" w:rsidRDefault="00517BAD" w:rsidP="00F5466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637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Run the report </w:t>
      </w:r>
    </w:p>
    <w:p w14:paraId="2BF9076A" w14:textId="5390AC40" w:rsidR="00517BAD" w:rsidRDefault="00517BAD" w:rsidP="00517BAD">
      <w:pPr>
        <w:ind w:left="360"/>
        <w:rPr>
          <w:color w:val="002060"/>
          <w:sz w:val="20"/>
          <w:szCs w:val="20"/>
          <w:lang w:val="en-US"/>
        </w:rPr>
      </w:pPr>
      <w:r w:rsidRPr="00517BAD">
        <w:rPr>
          <w:noProof/>
          <w:color w:val="002060"/>
          <w:sz w:val="20"/>
          <w:szCs w:val="20"/>
          <w:lang w:val="en-US"/>
        </w:rPr>
        <w:drawing>
          <wp:inline distT="0" distB="0" distL="0" distR="0" wp14:anchorId="37CB9BB8" wp14:editId="58813308">
            <wp:extent cx="5760720" cy="3478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690" w14:textId="34521308" w:rsidR="0058082A" w:rsidRDefault="0058082A" w:rsidP="00517BAD">
      <w:pPr>
        <w:ind w:left="360"/>
        <w:rPr>
          <w:color w:val="002060"/>
          <w:sz w:val="20"/>
          <w:szCs w:val="20"/>
          <w:lang w:val="en-US"/>
        </w:rPr>
      </w:pPr>
    </w:p>
    <w:p w14:paraId="4BB0DA58" w14:textId="2A5FAFAD" w:rsidR="00830101" w:rsidRPr="00830101" w:rsidRDefault="00830101" w:rsidP="00F5466C">
      <w:pPr>
        <w:pStyle w:val="ListParagraph"/>
        <w:numPr>
          <w:ilvl w:val="0"/>
          <w:numId w:val="2"/>
        </w:numPr>
        <w:rPr>
          <w:color w:val="002060"/>
          <w:sz w:val="20"/>
          <w:szCs w:val="20"/>
          <w:lang w:val="en-US"/>
        </w:rPr>
        <w:pPrChange w:id="638" w:author="Vikrant Abdagire | IBO" w:date="2020-03-27T16:21:00Z">
          <w:pPr>
            <w:pStyle w:val="ListParagraph"/>
            <w:numPr>
              <w:numId w:val="1"/>
            </w:numPr>
            <w:ind w:hanging="360"/>
          </w:pPr>
        </w:pPrChange>
      </w:pPr>
      <w:r>
        <w:rPr>
          <w:color w:val="002060"/>
          <w:sz w:val="20"/>
          <w:szCs w:val="20"/>
          <w:lang w:val="en-US"/>
        </w:rPr>
        <w:t xml:space="preserve">Click on </w:t>
      </w:r>
      <w:r w:rsidR="00FB097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Preview</w:t>
      </w:r>
      <w:r w:rsidR="00FB0976">
        <w:rPr>
          <w:color w:val="002060"/>
          <w:sz w:val="20"/>
          <w:szCs w:val="20"/>
          <w:lang w:val="en-US"/>
        </w:rPr>
        <w:t>” button</w:t>
      </w:r>
    </w:p>
    <w:p w14:paraId="60D251E8" w14:textId="59D29599" w:rsidR="0058082A" w:rsidRPr="00517BAD" w:rsidRDefault="0058082A" w:rsidP="00517BAD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EC1E233" wp14:editId="4CC9F901">
            <wp:extent cx="5760720" cy="3972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E5F" w14:textId="647D79A6" w:rsidR="005C5AE6" w:rsidRDefault="005C5AE6" w:rsidP="00AD6F00">
      <w:pPr>
        <w:pStyle w:val="ListParagraph"/>
        <w:rPr>
          <w:ins w:id="639" w:author="Vikrant Abdagire | IBO" w:date="2020-03-27T16:23:00Z"/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</w:pP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 xml:space="preserve">If you have any questions about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Barcode </w:t>
      </w:r>
      <w:commentRangeStart w:id="640"/>
      <w:r>
        <w:rPr>
          <w:rFonts w:ascii="Arial" w:hAnsi="Arial" w:cs="Arial"/>
          <w:color w:val="333333"/>
          <w:shd w:val="clear" w:color="auto" w:fill="FFFFFF"/>
          <w:lang w:val="en-US"/>
        </w:rPr>
        <w:t>Generator</w:t>
      </w:r>
      <w:commentRangeEnd w:id="640"/>
      <w:r w:rsidR="00451429">
        <w:rPr>
          <w:rStyle w:val="CommentReference"/>
        </w:rPr>
        <w:commentReference w:id="640"/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or Business Central questi</w:t>
      </w:r>
      <w:bookmarkStart w:id="641" w:name="_GoBack"/>
      <w:bookmarkEnd w:id="641"/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ons for any version,</w:t>
      </w:r>
      <w:r w:rsidR="00C94CE3">
        <w:rPr>
          <w:rFonts w:ascii="Arial" w:hAnsi="Arial" w:cs="Arial"/>
          <w:color w:val="333333"/>
          <w:shd w:val="clear" w:color="auto" w:fill="FFFFFF"/>
          <w:lang w:val="en-US"/>
        </w:rPr>
        <w:t xml:space="preserve"> Contact us on </w:t>
      </w:r>
      <w:r w:rsidR="00D503FF">
        <w:fldChar w:fldCharType="begin"/>
      </w:r>
      <w:r w:rsidR="00D503FF" w:rsidRPr="00BE2134">
        <w:rPr>
          <w:lang w:val="en-US"/>
          <w:rPrChange w:id="642" w:author="Vikrant Abdagire | IBO" w:date="2020-03-27T15:45:00Z">
            <w:rPr/>
          </w:rPrChange>
        </w:rPr>
        <w:instrText xml:space="preserve"> HYPERLINK "https://www.ibodigital.com/contact/" </w:instrText>
      </w:r>
      <w:r w:rsidR="00D503FF">
        <w:fldChar w:fldCharType="separate"/>
      </w:r>
      <w:r w:rsidR="00B21BB8" w:rsidRPr="00224F0B">
        <w:rPr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  <w:t>IBO Digital</w:t>
      </w:r>
      <w:r w:rsidR="00D503FF">
        <w:rPr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  <w:fldChar w:fldCharType="end"/>
      </w:r>
      <w:ins w:id="643" w:author="Vikrant Abdagire | IBO" w:date="2020-03-27T16:23:00Z">
        <w:r w:rsidR="008813A5">
          <w:rPr>
            <w:rStyle w:val="Hyperlink"/>
            <w:rFonts w:ascii="Arial" w:hAnsi="Arial" w:cs="Arial"/>
            <w:b/>
            <w:bCs/>
            <w:color w:val="00B050"/>
            <w:shd w:val="clear" w:color="auto" w:fill="FFFFFF"/>
            <w:lang w:val="en-US"/>
          </w:rPr>
          <w:t>.</w:t>
        </w:r>
      </w:ins>
    </w:p>
    <w:p w14:paraId="62AD4F75" w14:textId="77777777" w:rsidR="000D20FF" w:rsidRDefault="000D20FF" w:rsidP="00AD6F00">
      <w:pPr>
        <w:pStyle w:val="ListParagraph"/>
        <w:rPr>
          <w:ins w:id="644" w:author="Vikrant Abdagire | IBO" w:date="2020-03-27T16:23:00Z"/>
          <w:sz w:val="20"/>
          <w:szCs w:val="20"/>
          <w:lang w:val="en-US"/>
        </w:rPr>
      </w:pPr>
    </w:p>
    <w:p w14:paraId="569F9C6F" w14:textId="280725E2" w:rsidR="000D20FF" w:rsidRPr="005C5AE6" w:rsidRDefault="00E50B5E" w:rsidP="00AD6F00">
      <w:pPr>
        <w:pStyle w:val="ListParagraph"/>
        <w:rPr>
          <w:color w:val="002060"/>
          <w:sz w:val="20"/>
          <w:szCs w:val="20"/>
          <w:lang w:val="en-US"/>
        </w:rPr>
      </w:pPr>
      <w:ins w:id="645" w:author="Vikrant Abdagire | IBO" w:date="2020-03-27T16:23:00Z">
        <w:r>
          <w:rPr>
            <w:sz w:val="20"/>
            <w:szCs w:val="20"/>
            <w:lang w:val="en-US"/>
          </w:rPr>
          <w:t>Updated Documentation can be found o</w:t>
        </w:r>
      </w:ins>
      <w:ins w:id="646" w:author="Vikrant Abdagire | IBO" w:date="2020-03-27T16:24:00Z">
        <w:r>
          <w:rPr>
            <w:sz w:val="20"/>
            <w:szCs w:val="20"/>
            <w:lang w:val="en-US"/>
          </w:rPr>
          <w:t>n</w:t>
        </w:r>
        <w:r w:rsidR="00CF6AAE">
          <w:rPr>
            <w:sz w:val="20"/>
            <w:szCs w:val="20"/>
            <w:lang w:val="en-US"/>
          </w:rPr>
          <w:t xml:space="preserve"> </w:t>
        </w:r>
      </w:ins>
      <w:ins w:id="647" w:author="Vikrant Abdagire | IBO" w:date="2020-03-27T16:25:00Z">
        <w:r w:rsidR="00315D70">
          <w:rPr>
            <w:sz w:val="20"/>
            <w:szCs w:val="20"/>
            <w:lang w:val="en-US"/>
          </w:rPr>
          <w:fldChar w:fldCharType="begin"/>
        </w:r>
        <w:r w:rsidR="00315D70">
          <w:rPr>
            <w:sz w:val="20"/>
            <w:szCs w:val="20"/>
            <w:lang w:val="en-US"/>
          </w:rPr>
          <w:instrText xml:space="preserve"> HYPERLINK "https://github.com/ibodigital/barcode/tree/master/Documentation" </w:instrText>
        </w:r>
        <w:r w:rsidR="00315D70">
          <w:rPr>
            <w:sz w:val="20"/>
            <w:szCs w:val="20"/>
            <w:lang w:val="en-US"/>
          </w:rPr>
        </w:r>
        <w:r w:rsidR="00315D70">
          <w:rPr>
            <w:sz w:val="20"/>
            <w:szCs w:val="20"/>
            <w:lang w:val="en-US"/>
          </w:rPr>
          <w:fldChar w:fldCharType="separate"/>
        </w:r>
        <w:r w:rsidR="00CF6AAE" w:rsidRPr="00315D70">
          <w:rPr>
            <w:rStyle w:val="Hyperlink"/>
            <w:sz w:val="20"/>
            <w:szCs w:val="20"/>
            <w:lang w:val="en-US"/>
          </w:rPr>
          <w:t>here</w:t>
        </w:r>
        <w:r w:rsidR="00315D70">
          <w:rPr>
            <w:sz w:val="20"/>
            <w:szCs w:val="20"/>
            <w:lang w:val="en-US"/>
          </w:rPr>
          <w:fldChar w:fldCharType="end"/>
        </w:r>
      </w:ins>
    </w:p>
    <w:sectPr w:rsidR="000D20FF" w:rsidRPr="005C5AE6" w:rsidSect="00945678">
      <w:pgSz w:w="11906" w:h="16838"/>
      <w:pgMar w:top="630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even.pannell@ibo-tec.de" w:date="2020-03-27T14:31:00Z" w:initials="SP">
    <w:p w14:paraId="49EA3589" w14:textId="4ECDDC29" w:rsidR="00E80A6F" w:rsidRPr="00BE2134" w:rsidRDefault="00E80A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>One word</w:t>
      </w:r>
    </w:p>
  </w:comment>
  <w:comment w:id="1" w:author="Vikrant Abdagire | IBO" w:date="2020-03-27T15:46:00Z" w:initials="VA|I">
    <w:p w14:paraId="4E4E18A8" w14:textId="4429FC33" w:rsidR="00452D9C" w:rsidRDefault="00452D9C">
      <w:pPr>
        <w:pStyle w:val="CommentText"/>
      </w:pPr>
      <w:r>
        <w:rPr>
          <w:rStyle w:val="CommentReference"/>
        </w:rPr>
        <w:annotationRef/>
      </w:r>
      <w:r w:rsidR="00D8616A">
        <w:t>Done</w:t>
      </w:r>
      <w:r w:rsidR="00D8616A">
        <w:tab/>
      </w:r>
    </w:p>
  </w:comment>
  <w:comment w:id="3" w:author="steven.pannell@ibo-tec.de" w:date="2020-03-27T14:58:00Z" w:initials="SP">
    <w:p w14:paraId="3841238D" w14:textId="40A2C9E6" w:rsidR="00451429" w:rsidRPr="00BE2134" w:rsidRDefault="004514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 xml:space="preserve">I would mention the </w:t>
      </w:r>
      <w:proofErr w:type="spellStart"/>
      <w:r w:rsidRPr="00BE2134">
        <w:rPr>
          <w:lang w:val="en-US"/>
        </w:rPr>
        <w:t>github</w:t>
      </w:r>
      <w:proofErr w:type="spellEnd"/>
      <w:r w:rsidRPr="00BE2134">
        <w:rPr>
          <w:lang w:val="en-US"/>
        </w:rPr>
        <w:t xml:space="preserve"> repository right here</w:t>
      </w:r>
    </w:p>
  </w:comment>
  <w:comment w:id="4" w:author="Vikrant Abdagire | IBO" w:date="2020-03-27T15:47:00Z" w:initials="VA|I">
    <w:p w14:paraId="19BD03C6" w14:textId="03469534" w:rsidR="00D8616A" w:rsidRDefault="00D8616A">
      <w:pPr>
        <w:pStyle w:val="CommentText"/>
      </w:pPr>
      <w:r>
        <w:rPr>
          <w:rStyle w:val="CommentReference"/>
        </w:rPr>
        <w:annotationRef/>
      </w:r>
    </w:p>
  </w:comment>
  <w:comment w:id="9" w:author="steven.pannell@ibo-tec.de" w:date="2020-03-27T14:55:00Z" w:initials="SP">
    <w:p w14:paraId="3EF02BFE" w14:textId="49DC0027" w:rsidR="001D38C9" w:rsidRPr="00BE2134" w:rsidRDefault="001D38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BE2134">
        <w:rPr>
          <w:lang w:val="en-US"/>
        </w:rPr>
        <w:t>url</w:t>
      </w:r>
      <w:proofErr w:type="spellEnd"/>
    </w:p>
  </w:comment>
  <w:comment w:id="221" w:author="steven.pannell@ibo-tec.de" w:date="2020-03-27T14:56:00Z" w:initials="SP">
    <w:p w14:paraId="5671C73C" w14:textId="325AC154" w:rsidR="00E059A9" w:rsidRPr="00BE2134" w:rsidRDefault="00E059A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 xml:space="preserve">I can’t copy paste the code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64C55" w:rsidRPr="00BE2134">
        <w:rPr>
          <w:lang w:val="en-US"/>
        </w:rPr>
        <w:t xml:space="preserve">  does not matter as the code is in </w:t>
      </w:r>
      <w:proofErr w:type="spellStart"/>
      <w:r w:rsidR="00064C55" w:rsidRPr="00BE2134">
        <w:rPr>
          <w:lang w:val="en-US"/>
        </w:rPr>
        <w:t>github</w:t>
      </w:r>
      <w:proofErr w:type="spellEnd"/>
    </w:p>
  </w:comment>
  <w:comment w:id="222" w:author="Vikrant Abdagire | IBO" w:date="2020-03-27T15:52:00Z" w:initials="VA|I">
    <w:p w14:paraId="5DC0D94F" w14:textId="471D48ED" w:rsidR="00381BE4" w:rsidRDefault="00381BE4">
      <w:pPr>
        <w:pStyle w:val="CommentText"/>
      </w:pPr>
      <w:r>
        <w:rPr>
          <w:rStyle w:val="CommentReference"/>
        </w:rPr>
        <w:annotationRef/>
      </w:r>
      <w:r>
        <w:t>Added Code blocks</w:t>
      </w:r>
    </w:p>
  </w:comment>
  <w:comment w:id="640" w:author="steven.pannell@ibo-tec.de" w:date="2020-03-27T14:57:00Z" w:initials="SP">
    <w:p w14:paraId="1BB2CD47" w14:textId="07829956" w:rsidR="00451429" w:rsidRPr="00BE2134" w:rsidRDefault="004514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 xml:space="preserve">Link to the documentation in </w:t>
      </w:r>
      <w:proofErr w:type="spellStart"/>
      <w:r w:rsidRPr="00BE2134">
        <w:rPr>
          <w:lang w:val="en-US"/>
        </w:rP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EA3589" w15:done="1"/>
  <w15:commentEx w15:paraId="4E4E18A8" w15:paraIdParent="49EA3589" w15:done="1"/>
  <w15:commentEx w15:paraId="3841238D" w15:done="0"/>
  <w15:commentEx w15:paraId="19BD03C6" w15:paraIdParent="3841238D" w15:done="0"/>
  <w15:commentEx w15:paraId="3EF02BFE" w15:done="1"/>
  <w15:commentEx w15:paraId="5671C73C" w15:done="0"/>
  <w15:commentEx w15:paraId="5DC0D94F" w15:paraIdParent="5671C73C" w15:done="0"/>
  <w15:commentEx w15:paraId="1BB2CD4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8CBF" w16cex:dateUtc="2020-03-27T13:31:00Z"/>
  <w16cex:commentExtensible w16cex:durableId="22289304" w16cex:dateUtc="2020-03-27T13:58:00Z"/>
  <w16cex:commentExtensible w16cex:durableId="2228925E" w16cex:dateUtc="2020-03-27T13:55:00Z"/>
  <w16cex:commentExtensible w16cex:durableId="2228928B" w16cex:dateUtc="2020-03-27T13:56:00Z"/>
  <w16cex:commentExtensible w16cex:durableId="222892F5" w16cex:dateUtc="2020-03-27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EA3589" w16cid:durableId="22288CBF"/>
  <w16cid:commentId w16cid:paraId="4E4E18A8" w16cid:durableId="22289E5F"/>
  <w16cid:commentId w16cid:paraId="3841238D" w16cid:durableId="22289304"/>
  <w16cid:commentId w16cid:paraId="19BD03C6" w16cid:durableId="22289E74"/>
  <w16cid:commentId w16cid:paraId="3EF02BFE" w16cid:durableId="2228925E"/>
  <w16cid:commentId w16cid:paraId="5671C73C" w16cid:durableId="2228928B"/>
  <w16cid:commentId w16cid:paraId="5DC0D94F" w16cid:durableId="22289FAC"/>
  <w16cid:commentId w16cid:paraId="1BB2CD47" w16cid:durableId="222892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7DB1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2995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60BD"/>
    <w:multiLevelType w:val="hybridMultilevel"/>
    <w:tmpl w:val="3170FD60"/>
    <w:lvl w:ilvl="0" w:tplc="662AB3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krant Abdagire | IBO">
    <w15:presenceInfo w15:providerId="None" w15:userId="Vikrant Abdagire | IBO"/>
  </w15:person>
  <w15:person w15:author="steven.pannell@ibo-tec.de">
    <w15:presenceInfo w15:providerId="None" w15:userId="steven.pannell@ibo-tec.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78"/>
    <w:rsid w:val="000249E9"/>
    <w:rsid w:val="00034090"/>
    <w:rsid w:val="00056103"/>
    <w:rsid w:val="0006430B"/>
    <w:rsid w:val="00064C55"/>
    <w:rsid w:val="000808A6"/>
    <w:rsid w:val="00084E8F"/>
    <w:rsid w:val="000967DC"/>
    <w:rsid w:val="000A2BF6"/>
    <w:rsid w:val="000D20FF"/>
    <w:rsid w:val="000E620D"/>
    <w:rsid w:val="001050C7"/>
    <w:rsid w:val="001367B2"/>
    <w:rsid w:val="00140177"/>
    <w:rsid w:val="00140236"/>
    <w:rsid w:val="0014047B"/>
    <w:rsid w:val="00141261"/>
    <w:rsid w:val="001465ED"/>
    <w:rsid w:val="00153354"/>
    <w:rsid w:val="001660B9"/>
    <w:rsid w:val="001719E5"/>
    <w:rsid w:val="001D38C9"/>
    <w:rsid w:val="001D6D76"/>
    <w:rsid w:val="001F168A"/>
    <w:rsid w:val="00222B75"/>
    <w:rsid w:val="00224289"/>
    <w:rsid w:val="00224F0B"/>
    <w:rsid w:val="00261A40"/>
    <w:rsid w:val="002718D1"/>
    <w:rsid w:val="00284F7C"/>
    <w:rsid w:val="002B56F8"/>
    <w:rsid w:val="002D7D46"/>
    <w:rsid w:val="002E49EC"/>
    <w:rsid w:val="0030259F"/>
    <w:rsid w:val="00303A3F"/>
    <w:rsid w:val="003050C8"/>
    <w:rsid w:val="00315981"/>
    <w:rsid w:val="00315D70"/>
    <w:rsid w:val="0031784C"/>
    <w:rsid w:val="003627B9"/>
    <w:rsid w:val="00380AFC"/>
    <w:rsid w:val="00380B6C"/>
    <w:rsid w:val="00381BE4"/>
    <w:rsid w:val="003846BA"/>
    <w:rsid w:val="003868ED"/>
    <w:rsid w:val="003A6886"/>
    <w:rsid w:val="003C7DEC"/>
    <w:rsid w:val="003D2359"/>
    <w:rsid w:val="003E14DB"/>
    <w:rsid w:val="003E3727"/>
    <w:rsid w:val="00401F91"/>
    <w:rsid w:val="00416AD6"/>
    <w:rsid w:val="0042612C"/>
    <w:rsid w:val="00431C10"/>
    <w:rsid w:val="004329B0"/>
    <w:rsid w:val="00433181"/>
    <w:rsid w:val="00451429"/>
    <w:rsid w:val="00452D9C"/>
    <w:rsid w:val="004653AD"/>
    <w:rsid w:val="0046791A"/>
    <w:rsid w:val="00471AA1"/>
    <w:rsid w:val="0047775C"/>
    <w:rsid w:val="004A42AA"/>
    <w:rsid w:val="004C7E55"/>
    <w:rsid w:val="004E37DD"/>
    <w:rsid w:val="004F3C49"/>
    <w:rsid w:val="00517BAD"/>
    <w:rsid w:val="0058082A"/>
    <w:rsid w:val="00582C42"/>
    <w:rsid w:val="00586505"/>
    <w:rsid w:val="005A4842"/>
    <w:rsid w:val="005A7800"/>
    <w:rsid w:val="005C495A"/>
    <w:rsid w:val="005C5AE6"/>
    <w:rsid w:val="005E2377"/>
    <w:rsid w:val="00627E63"/>
    <w:rsid w:val="00635286"/>
    <w:rsid w:val="0064668C"/>
    <w:rsid w:val="00647547"/>
    <w:rsid w:val="00665E84"/>
    <w:rsid w:val="006E0071"/>
    <w:rsid w:val="006E7C1C"/>
    <w:rsid w:val="00723DA3"/>
    <w:rsid w:val="00730491"/>
    <w:rsid w:val="00740653"/>
    <w:rsid w:val="007579AE"/>
    <w:rsid w:val="00775C09"/>
    <w:rsid w:val="007B41A3"/>
    <w:rsid w:val="007C493D"/>
    <w:rsid w:val="007C6164"/>
    <w:rsid w:val="007E4B19"/>
    <w:rsid w:val="007F625F"/>
    <w:rsid w:val="00830101"/>
    <w:rsid w:val="00875246"/>
    <w:rsid w:val="008813A5"/>
    <w:rsid w:val="00884645"/>
    <w:rsid w:val="0088689C"/>
    <w:rsid w:val="008B1E77"/>
    <w:rsid w:val="008B30A6"/>
    <w:rsid w:val="008D1846"/>
    <w:rsid w:val="008D45BE"/>
    <w:rsid w:val="00913A4F"/>
    <w:rsid w:val="00945678"/>
    <w:rsid w:val="00951D41"/>
    <w:rsid w:val="009F5CF7"/>
    <w:rsid w:val="009F71F4"/>
    <w:rsid w:val="00A02EB8"/>
    <w:rsid w:val="00A45D76"/>
    <w:rsid w:val="00AA4253"/>
    <w:rsid w:val="00AC4E89"/>
    <w:rsid w:val="00AD6F00"/>
    <w:rsid w:val="00B022F4"/>
    <w:rsid w:val="00B21BB8"/>
    <w:rsid w:val="00B36A0C"/>
    <w:rsid w:val="00B640EC"/>
    <w:rsid w:val="00B749D3"/>
    <w:rsid w:val="00BA15E7"/>
    <w:rsid w:val="00BB45AF"/>
    <w:rsid w:val="00BD5AD8"/>
    <w:rsid w:val="00BE2134"/>
    <w:rsid w:val="00BF09A0"/>
    <w:rsid w:val="00C26D95"/>
    <w:rsid w:val="00C55A81"/>
    <w:rsid w:val="00C6540C"/>
    <w:rsid w:val="00C721E5"/>
    <w:rsid w:val="00C94CE3"/>
    <w:rsid w:val="00CC7F7E"/>
    <w:rsid w:val="00CE4E49"/>
    <w:rsid w:val="00CF6AAE"/>
    <w:rsid w:val="00D10339"/>
    <w:rsid w:val="00D503FF"/>
    <w:rsid w:val="00D5628F"/>
    <w:rsid w:val="00D8616A"/>
    <w:rsid w:val="00D93EA0"/>
    <w:rsid w:val="00DC47A5"/>
    <w:rsid w:val="00E02035"/>
    <w:rsid w:val="00E059A9"/>
    <w:rsid w:val="00E12C27"/>
    <w:rsid w:val="00E3673E"/>
    <w:rsid w:val="00E50B1D"/>
    <w:rsid w:val="00E50B5E"/>
    <w:rsid w:val="00E80A6F"/>
    <w:rsid w:val="00E93346"/>
    <w:rsid w:val="00EA6A13"/>
    <w:rsid w:val="00EE44C7"/>
    <w:rsid w:val="00F072ED"/>
    <w:rsid w:val="00F345C9"/>
    <w:rsid w:val="00F473D5"/>
    <w:rsid w:val="00F50531"/>
    <w:rsid w:val="00F5466C"/>
    <w:rsid w:val="00F70BB2"/>
    <w:rsid w:val="00FB0976"/>
    <w:rsid w:val="00FC7DA9"/>
    <w:rsid w:val="00FD0D60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150"/>
  <w15:chartTrackingRefBased/>
  <w15:docId w15:val="{C358DA4E-2E7D-4CB2-A708-96563B6A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A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B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0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A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67c223-7e6b-4409-89e1-0fc67fbceee7">
      <UserInfo>
        <DisplayName>Steven Pannell | IBO</DisplayName>
        <AccountId>14</AccountId>
        <AccountType/>
      </UserInfo>
      <UserInfo>
        <DisplayName>Daniel Lemberger | IBO</DisplayName>
        <AccountId>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FDEB101C268D448BB3A6194D07B7BA" ma:contentTypeVersion="4" ma:contentTypeDescription="Ein neues Dokument erstellen." ma:contentTypeScope="" ma:versionID="49a0f4fa63589c848fd8ffb4f149fa4a">
  <xsd:schema xmlns:xsd="http://www.w3.org/2001/XMLSchema" xmlns:xs="http://www.w3.org/2001/XMLSchema" xmlns:p="http://schemas.microsoft.com/office/2006/metadata/properties" xmlns:ns2="404129d1-a078-48cc-add0-1d4f9a0f8c86" xmlns:ns3="e567c223-7e6b-4409-89e1-0fc67fbceee7" targetNamespace="http://schemas.microsoft.com/office/2006/metadata/properties" ma:root="true" ma:fieldsID="13d6e24ed0ffdca26f317f209ece009b" ns2:_="" ns3:_="">
    <xsd:import namespace="404129d1-a078-48cc-add0-1d4f9a0f8c86"/>
    <xsd:import namespace="e567c223-7e6b-4409-89e1-0fc67fbc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129d1-a078-48cc-add0-1d4f9a0f8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c223-7e6b-4409-89e1-0fc67fbc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63A78-EA1B-429C-9735-B9CB7D9CD5EA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e567c223-7e6b-4409-89e1-0fc67fbceee7"/>
    <ds:schemaRef ds:uri="http://schemas.openxmlformats.org/package/2006/metadata/core-properties"/>
    <ds:schemaRef ds:uri="http://purl.org/dc/dcmitype/"/>
    <ds:schemaRef ds:uri="404129d1-a078-48cc-add0-1d4f9a0f8c86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5864B8-2487-4783-8924-801CDD2E9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129d1-a078-48cc-add0-1d4f9a0f8c86"/>
    <ds:schemaRef ds:uri="e567c223-7e6b-4409-89e1-0fc67fbc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A91C7-0107-40AC-88F7-1A94B98CF2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4</DocSecurity>
  <Lines>15</Lines>
  <Paragraphs>4</Paragraphs>
  <ScaleCrop>false</ScaleCrop>
  <Company/>
  <LinksUpToDate>false</LinksUpToDate>
  <CharactersWithSpaces>2133</CharactersWithSpaces>
  <SharedDoc>false</SharedDoc>
  <HLinks>
    <vt:vector size="24" baseType="variant">
      <vt:variant>
        <vt:i4>3014782</vt:i4>
      </vt:variant>
      <vt:variant>
        <vt:i4>9</vt:i4>
      </vt:variant>
      <vt:variant>
        <vt:i4>0</vt:i4>
      </vt:variant>
      <vt:variant>
        <vt:i4>5</vt:i4>
      </vt:variant>
      <vt:variant>
        <vt:lpwstr>https://github.com/ibodigital/barcode/tree/master/Documentation</vt:lpwstr>
      </vt:variant>
      <vt:variant>
        <vt:lpwstr/>
      </vt:variant>
      <vt:variant>
        <vt:i4>2555953</vt:i4>
      </vt:variant>
      <vt:variant>
        <vt:i4>6</vt:i4>
      </vt:variant>
      <vt:variant>
        <vt:i4>0</vt:i4>
      </vt:variant>
      <vt:variant>
        <vt:i4>5</vt:i4>
      </vt:variant>
      <vt:variant>
        <vt:lpwstr>https://www.ibodigital.com/contact/</vt:lpwstr>
      </vt:variant>
      <vt:variant>
        <vt:lpwstr/>
      </vt:variant>
      <vt:variant>
        <vt:i4>1441883</vt:i4>
      </vt:variant>
      <vt:variant>
        <vt:i4>3</vt:i4>
      </vt:variant>
      <vt:variant>
        <vt:i4>0</vt:i4>
      </vt:variant>
      <vt:variant>
        <vt:i4>5</vt:i4>
      </vt:variant>
      <vt:variant>
        <vt:lpwstr>https://appsource.microsoft.com/en-us/marketplace/apps?product=dynamics-365-business-central</vt:lpwstr>
      </vt:variant>
      <vt:variant>
        <vt:lpwstr/>
      </vt:variant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https://github.com/ibodigital/barcode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Abdagire | IBO</dc:creator>
  <cp:keywords/>
  <dc:description/>
  <cp:lastModifiedBy>Vikrant Abdagire | IBO</cp:lastModifiedBy>
  <cp:revision>157</cp:revision>
  <dcterms:created xsi:type="dcterms:W3CDTF">2020-03-27T23:08:00Z</dcterms:created>
  <dcterms:modified xsi:type="dcterms:W3CDTF">2020-03-27T23:44:00Z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0x0101004CFDEB101C268D448BB3A6194D07B7BA</vt:lpwstr>
  </property>
</Properties>
</file>