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67A12" w14:textId="0912E981" w:rsidR="00945678" w:rsidRDefault="00945678">
      <w:pPr>
        <w:rPr>
          <w:b/>
          <w:bCs/>
          <w:color w:val="002060"/>
          <w:sz w:val="32"/>
          <w:szCs w:val="32"/>
          <w:lang w:val="en-US"/>
        </w:rPr>
      </w:pPr>
      <w:r w:rsidRPr="00627E63">
        <w:rPr>
          <w:b/>
          <w:bCs/>
          <w:color w:val="002060"/>
          <w:sz w:val="32"/>
          <w:szCs w:val="32"/>
          <w:lang w:val="en-US"/>
        </w:rPr>
        <w:t xml:space="preserve">How to integrate IBO Digital Barcode Generator in </w:t>
      </w:r>
      <w:r w:rsidR="00554FBE">
        <w:rPr>
          <w:b/>
          <w:bCs/>
          <w:color w:val="002060"/>
          <w:sz w:val="32"/>
          <w:szCs w:val="32"/>
          <w:lang w:val="en-US"/>
        </w:rPr>
        <w:t>RDLC</w:t>
      </w:r>
      <w:r w:rsidRPr="00627E63">
        <w:rPr>
          <w:b/>
          <w:bCs/>
          <w:color w:val="002060"/>
          <w:sz w:val="32"/>
          <w:szCs w:val="32"/>
          <w:lang w:val="en-US"/>
        </w:rPr>
        <w:t xml:space="preserve"> report</w:t>
      </w:r>
    </w:p>
    <w:p w14:paraId="29719092" w14:textId="70893D01" w:rsidR="004E37DD" w:rsidRDefault="003B01CB">
      <w:pPr>
        <w:rPr>
          <w:color w:val="002060"/>
          <w:lang w:val="en-US"/>
        </w:rPr>
      </w:pPr>
      <w:r>
        <w:rPr>
          <w:color w:val="002060"/>
          <w:lang w:val="en-US"/>
        </w:rPr>
        <w:t>This document will provide an overview of how to generate Barcodes using “</w:t>
      </w:r>
      <w:commentRangeStart w:id="0"/>
      <w:commentRangeStart w:id="1"/>
      <w:r>
        <w:rPr>
          <w:color w:val="002060"/>
          <w:lang w:val="en-US"/>
        </w:rPr>
        <w:t>IBODigital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>
        <w:rPr>
          <w:color w:val="002060"/>
          <w:lang w:val="en-US"/>
        </w:rPr>
        <w:t xml:space="preserve"> Barcode Generator” .Sample examples can be downloaded from </w:t>
      </w:r>
      <w:proofErr w:type="spellStart"/>
      <w:r>
        <w:rPr>
          <w:color w:val="002060"/>
          <w:lang w:val="en-US"/>
        </w:rPr>
        <w:t>gitHub</w:t>
      </w:r>
      <w:proofErr w:type="spellEnd"/>
      <w:r>
        <w:rPr>
          <w:color w:val="002060"/>
          <w:lang w:val="en-US"/>
        </w:rPr>
        <w:t xml:space="preserve"> repository </w:t>
      </w:r>
      <w:hyperlink r:id="rId11" w:history="1">
        <w:r w:rsidRPr="00BB45AF">
          <w:rPr>
            <w:rStyle w:val="Hyperlink"/>
            <w:lang w:val="en-US"/>
          </w:rPr>
          <w:t>Barcode</w:t>
        </w:r>
      </w:hyperlink>
    </w:p>
    <w:p w14:paraId="46E99CD6" w14:textId="6545F36B" w:rsidR="0046791A" w:rsidRPr="007E4B19" w:rsidRDefault="001367B2" w:rsidP="002B56F8">
      <w:pPr>
        <w:pStyle w:val="ListParagraph"/>
        <w:numPr>
          <w:ilvl w:val="0"/>
          <w:numId w:val="1"/>
        </w:numPr>
        <w:rPr>
          <w:color w:val="002060"/>
        </w:rPr>
      </w:pPr>
      <w:r w:rsidRPr="007E4B19">
        <w:rPr>
          <w:color w:val="002060"/>
        </w:rPr>
        <w:t xml:space="preserve">Install </w:t>
      </w:r>
      <w:r w:rsidR="007E4B19" w:rsidRPr="007E4B19">
        <w:rPr>
          <w:color w:val="002060"/>
        </w:rPr>
        <w:t xml:space="preserve">IBO Digital’s Barcode </w:t>
      </w:r>
      <w:r w:rsidR="00F473D5">
        <w:rPr>
          <w:color w:val="002060"/>
        </w:rPr>
        <w:t>G</w:t>
      </w:r>
      <w:r w:rsidR="007E4B19">
        <w:rPr>
          <w:color w:val="002060"/>
        </w:rPr>
        <w:t>enerator</w:t>
      </w:r>
      <w:r w:rsidR="00F473D5">
        <w:rPr>
          <w:color w:val="002060"/>
        </w:rPr>
        <w:t xml:space="preserve"> extension from </w:t>
      </w:r>
      <w:hyperlink r:id="rId12" w:history="1">
        <w:r w:rsidR="002C3755" w:rsidRPr="001465ED">
          <w:rPr>
            <w:rStyle w:val="Hyperlink"/>
          </w:rPr>
          <w:t xml:space="preserve">Microsoft </w:t>
        </w:r>
        <w:commentRangeStart w:id="2"/>
        <w:r w:rsidR="002C3755" w:rsidRPr="001465ED">
          <w:rPr>
            <w:rStyle w:val="Hyperlink"/>
          </w:rPr>
          <w:t>AppSource</w:t>
        </w:r>
        <w:commentRangeEnd w:id="2"/>
        <w:r w:rsidR="002C3755" w:rsidRPr="001465ED">
          <w:rPr>
            <w:rStyle w:val="Hyperlink"/>
            <w:sz w:val="16"/>
            <w:szCs w:val="16"/>
          </w:rPr>
          <w:commentReference w:id="2"/>
        </w:r>
      </w:hyperlink>
      <w:r w:rsidR="00723DA3">
        <w:rPr>
          <w:color w:val="002060"/>
        </w:rPr>
        <w:t>.</w:t>
      </w:r>
      <w:r w:rsidR="007E4B19">
        <w:rPr>
          <w:color w:val="002060"/>
        </w:rPr>
        <w:t xml:space="preserve"> </w:t>
      </w:r>
    </w:p>
    <w:p w14:paraId="6BC05B00" w14:textId="34269331" w:rsidR="004E37DD" w:rsidRDefault="002B56F8" w:rsidP="002B56F8">
      <w:pPr>
        <w:pStyle w:val="ListParagraph"/>
        <w:numPr>
          <w:ilvl w:val="0"/>
          <w:numId w:val="1"/>
        </w:numPr>
        <w:rPr>
          <w:color w:val="002060"/>
          <w:lang w:val="en-US"/>
        </w:rPr>
      </w:pPr>
      <w:r>
        <w:rPr>
          <w:color w:val="002060"/>
          <w:lang w:val="en-US"/>
        </w:rPr>
        <w:t xml:space="preserve">Prerequisite for developer is </w:t>
      </w:r>
      <w:r w:rsidR="004A42AA">
        <w:rPr>
          <w:color w:val="002060"/>
          <w:lang w:val="en-US"/>
        </w:rPr>
        <w:t xml:space="preserve">that you need to know </w:t>
      </w:r>
      <w:r w:rsidR="00AA4253">
        <w:rPr>
          <w:color w:val="002060"/>
          <w:lang w:val="en-US"/>
        </w:rPr>
        <w:t xml:space="preserve">how to configure </w:t>
      </w:r>
      <w:proofErr w:type="spellStart"/>
      <w:proofErr w:type="gramStart"/>
      <w:r w:rsidR="00AA4253">
        <w:rPr>
          <w:color w:val="002060"/>
          <w:lang w:val="en-US"/>
        </w:rPr>
        <w:t>app.json</w:t>
      </w:r>
      <w:proofErr w:type="spellEnd"/>
      <w:proofErr w:type="gramEnd"/>
      <w:r w:rsidR="008B1E77">
        <w:rPr>
          <w:color w:val="002060"/>
          <w:lang w:val="en-US"/>
        </w:rPr>
        <w:t xml:space="preserve"> &amp; </w:t>
      </w:r>
      <w:proofErr w:type="spellStart"/>
      <w:r w:rsidR="005A4842">
        <w:rPr>
          <w:color w:val="002060"/>
          <w:lang w:val="en-US"/>
        </w:rPr>
        <w:t>launch.</w:t>
      </w:r>
      <w:r w:rsidR="00B749D3">
        <w:rPr>
          <w:color w:val="002060"/>
          <w:lang w:val="en-US"/>
        </w:rPr>
        <w:t>jso</w:t>
      </w:r>
      <w:r w:rsidR="004653AD">
        <w:rPr>
          <w:color w:val="002060"/>
          <w:lang w:val="en-US"/>
        </w:rPr>
        <w:t>n</w:t>
      </w:r>
      <w:proofErr w:type="spellEnd"/>
      <w:r w:rsidR="00C26D95">
        <w:rPr>
          <w:color w:val="002060"/>
          <w:lang w:val="en-US"/>
        </w:rPr>
        <w:t xml:space="preserve"> </w:t>
      </w:r>
    </w:p>
    <w:p w14:paraId="665E6705" w14:textId="0EEE8DB7" w:rsidR="00CE4E49" w:rsidRDefault="0000071E" w:rsidP="00CE4E49">
      <w:pPr>
        <w:pStyle w:val="ListParagraph"/>
        <w:rPr>
          <w:color w:val="002060"/>
          <w:lang w:val="en-US"/>
        </w:rPr>
      </w:pPr>
      <w:ins w:id="3" w:author="Vikrant Abdagire | IBO" w:date="2020-03-27T15:53:00Z">
        <w:r>
          <w:rPr>
            <w:noProof/>
            <w:color w:val="002060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8816F3D" wp14:editId="11EB1E4D">
                  <wp:simplePos x="0" y="0"/>
                  <wp:positionH relativeFrom="column">
                    <wp:posOffset>514350</wp:posOffset>
                  </wp:positionH>
                  <wp:positionV relativeFrom="paragraph">
                    <wp:posOffset>184150</wp:posOffset>
                  </wp:positionV>
                  <wp:extent cx="4724400" cy="2990850"/>
                  <wp:effectExtent l="0" t="0" r="0" b="0"/>
                  <wp:wrapNone/>
                  <wp:docPr id="6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724400" cy="2990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17D7EF" w14:textId="77777777" w:rsidR="0000071E" w:rsidRPr="005A7800" w:rsidRDefault="0000071E" w:rsidP="000007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4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5" w:author="Vikrant Abdagire | IBO" w:date="2020-03-27T15:53:00Z">
                                    <w:rPr>
                                      <w:ins w:id="6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7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8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{</w:t>
                                </w:r>
                              </w:ins>
                            </w:p>
                            <w:p w14:paraId="62C3B5B4" w14:textId="77777777" w:rsidR="0000071E" w:rsidRPr="005A7800" w:rsidRDefault="0000071E" w:rsidP="000007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9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10" w:author="Vikrant Abdagire | IBO" w:date="2020-03-27T15:53:00Z">
                                    <w:rPr>
                                      <w:ins w:id="11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12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13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14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"version"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15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16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"0.2.0"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17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091E97FB" w14:textId="77777777" w:rsidR="0000071E" w:rsidRPr="005A7800" w:rsidRDefault="0000071E" w:rsidP="000007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8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19" w:author="Vikrant Abdagire | IBO" w:date="2020-03-27T15:53:00Z">
                                    <w:rPr>
                                      <w:ins w:id="20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21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2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23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"configurations"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4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[</w:t>
                                </w:r>
                              </w:ins>
                            </w:p>
                            <w:p w14:paraId="75B926A3" w14:textId="77777777" w:rsidR="0000071E" w:rsidRPr="005A7800" w:rsidRDefault="0000071E" w:rsidP="000007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25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26" w:author="Vikrant Abdagire | IBO" w:date="2020-03-27T15:53:00Z">
                                    <w:rPr>
                                      <w:ins w:id="27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28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29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{</w:t>
                                </w:r>
                              </w:ins>
                            </w:p>
                            <w:p w14:paraId="5B0C2CBB" w14:textId="77777777" w:rsidR="0000071E" w:rsidRPr="005A7800" w:rsidRDefault="0000071E" w:rsidP="000007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30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31" w:author="Vikrant Abdagire | IBO" w:date="2020-03-27T15:53:00Z">
                                    <w:rPr>
                                      <w:ins w:id="32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33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4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35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"type"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6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37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"al"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38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7D1CE2F6" w14:textId="77777777" w:rsidR="0000071E" w:rsidRPr="005A7800" w:rsidRDefault="0000071E" w:rsidP="000007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39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40" w:author="Vikrant Abdagire | IBO" w:date="2020-03-27T15:53:00Z">
                                    <w:rPr>
                                      <w:ins w:id="41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42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43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44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"request"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45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46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"launch"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47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583C002F" w14:textId="77777777" w:rsidR="0000071E" w:rsidRPr="005A7800" w:rsidRDefault="0000071E" w:rsidP="000007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48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49" w:author="Vikrant Abdagire | IBO" w:date="2020-03-27T15:53:00Z">
                                    <w:rPr>
                                      <w:ins w:id="50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51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52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53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"name"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54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55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"Microsoft cloud sandbox"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56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10DFFEFE" w14:textId="77777777" w:rsidR="0000071E" w:rsidRPr="005A7800" w:rsidRDefault="0000071E" w:rsidP="000007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57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58" w:author="Vikrant Abdagire | IBO" w:date="2020-03-27T15:53:00Z">
                                    <w:rPr>
                                      <w:ins w:id="59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60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61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62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"startupObjectId"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63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B5CEA8"/>
                                    <w:sz w:val="21"/>
                                    <w:szCs w:val="21"/>
                                    <w:lang w:val="en-US" w:eastAsia="de-DE"/>
                                    <w:rPrChange w:id="64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B5CEA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22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65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7C4609AC" w14:textId="77777777" w:rsidR="0000071E" w:rsidRPr="005A7800" w:rsidRDefault="0000071E" w:rsidP="000007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66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67" w:author="Vikrant Abdagire | IBO" w:date="2020-03-27T15:53:00Z">
                                    <w:rPr>
                                      <w:ins w:id="68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69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70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71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"startupObjectType"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72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73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"Page"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74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25EDFC8E" w14:textId="77777777" w:rsidR="0000071E" w:rsidRPr="005A7800" w:rsidRDefault="0000071E" w:rsidP="000007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75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76" w:author="Vikrant Abdagire | IBO" w:date="2020-03-27T15:53:00Z">
                                    <w:rPr>
                                      <w:ins w:id="77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78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79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80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"breakOnError"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81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  <w:rPrChange w:id="82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569CD6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true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83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35FE8ACF" w14:textId="77777777" w:rsidR="0000071E" w:rsidRPr="005A7800" w:rsidRDefault="0000071E" w:rsidP="000007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84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85" w:author="Vikrant Abdagire | IBO" w:date="2020-03-27T15:53:00Z">
                                    <w:rPr>
                                      <w:ins w:id="86" w:author="Vikrant Abdagire | IBO" w:date="2020-03-27T15:53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87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88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89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"launchBrowser"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90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val="en-US" w:eastAsia="de-DE"/>
                                    <w:rPrChange w:id="91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569CD6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true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92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011FFC06" w14:textId="77777777" w:rsidR="0000071E" w:rsidRPr="005A7800" w:rsidRDefault="0000071E" w:rsidP="000007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93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94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95" w:author="Vikrant Abdagire | IBO" w:date="2020-03-27T15:53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de-DE"/>
                                  </w:rPr>
                                  <w:t>"enableLongRunningSqlStatements"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eastAsia="de-DE"/>
                                  </w:rPr>
                                  <w:t>true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,</w:t>
                                </w:r>
                              </w:ins>
                            </w:p>
                            <w:p w14:paraId="431416F8" w14:textId="77777777" w:rsidR="0000071E" w:rsidRPr="005A7800" w:rsidRDefault="0000071E" w:rsidP="000007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96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97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           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de-DE"/>
                                  </w:rPr>
                                  <w:t>"enableSqlInformationDebugger"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: </w:t>
                                </w:r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eastAsia="de-DE"/>
                                  </w:rPr>
                                  <w:t>true</w:t>
                                </w:r>
                              </w:ins>
                            </w:p>
                            <w:p w14:paraId="74C2090D" w14:textId="77777777" w:rsidR="0000071E" w:rsidRPr="005A7800" w:rsidRDefault="0000071E" w:rsidP="000007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98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99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        }</w:t>
                                </w:r>
                              </w:ins>
                            </w:p>
                            <w:p w14:paraId="52E21EAC" w14:textId="77777777" w:rsidR="0000071E" w:rsidRPr="005A7800" w:rsidRDefault="0000071E" w:rsidP="000007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00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101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    ]</w:t>
                                </w:r>
                              </w:ins>
                            </w:p>
                            <w:p w14:paraId="47BF9C81" w14:textId="77777777" w:rsidR="0000071E" w:rsidRPr="005A7800" w:rsidRDefault="0000071E" w:rsidP="0000071E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02" w:author="Vikrant Abdagire | IBO" w:date="2020-03-27T15:53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103" w:author="Vikrant Abdagire | IBO" w:date="2020-03-27T15:53:00Z">
                                <w:r w:rsidRPr="005A7800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}</w:t>
                                </w:r>
                              </w:ins>
                            </w:p>
                            <w:p w14:paraId="1CE3C98C" w14:textId="77777777" w:rsidR="0000071E" w:rsidRDefault="0000071E" w:rsidP="0000071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8816F3D"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6" type="#_x0000_t202" style="position:absolute;left:0;text-align:left;margin-left:40.5pt;margin-top:14.5pt;width:372pt;height:2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" fillcolor="white [3201]" stroked="f" strokeweight=".5pt">
                  <v:textbox>
                    <w:txbxContent>
                      <w:p w14:paraId="3917D7EF" w14:textId="77777777" w:rsidR="0000071E" w:rsidRPr="005A7800" w:rsidRDefault="0000071E" w:rsidP="0000071E">
                        <w:pPr>
                          <w:shd w:val="clear" w:color="auto" w:fill="1E1E1E"/>
                          <w:spacing w:after="0" w:line="285" w:lineRule="atLeast"/>
                          <w:rPr>
                            <w:ins w:id="104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05" w:author="Vikrant Abdagire | IBO" w:date="2020-03-27T15:53:00Z">
                              <w:rPr>
                                <w:ins w:id="106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07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08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{</w:t>
                          </w:r>
                        </w:ins>
                      </w:p>
                      <w:p w14:paraId="62C3B5B4" w14:textId="77777777" w:rsidR="0000071E" w:rsidRPr="005A7800" w:rsidRDefault="0000071E" w:rsidP="0000071E">
                        <w:pPr>
                          <w:shd w:val="clear" w:color="auto" w:fill="1E1E1E"/>
                          <w:spacing w:after="0" w:line="285" w:lineRule="atLeast"/>
                          <w:rPr>
                            <w:ins w:id="109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10" w:author="Vikrant Abdagire | IBO" w:date="2020-03-27T15:53:00Z">
                              <w:rPr>
                                <w:ins w:id="111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12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13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14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"version"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15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116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"0.2.0"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17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091E97FB" w14:textId="77777777" w:rsidR="0000071E" w:rsidRPr="005A7800" w:rsidRDefault="0000071E" w:rsidP="0000071E">
                        <w:pPr>
                          <w:shd w:val="clear" w:color="auto" w:fill="1E1E1E"/>
                          <w:spacing w:after="0" w:line="285" w:lineRule="atLeast"/>
                          <w:rPr>
                            <w:ins w:id="118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19" w:author="Vikrant Abdagire | IBO" w:date="2020-03-27T15:53:00Z">
                              <w:rPr>
                                <w:ins w:id="120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21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22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23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"configurations"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24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[</w:t>
                          </w:r>
                        </w:ins>
                      </w:p>
                      <w:p w14:paraId="75B926A3" w14:textId="77777777" w:rsidR="0000071E" w:rsidRPr="005A7800" w:rsidRDefault="0000071E" w:rsidP="0000071E">
                        <w:pPr>
                          <w:shd w:val="clear" w:color="auto" w:fill="1E1E1E"/>
                          <w:spacing w:after="0" w:line="285" w:lineRule="atLeast"/>
                          <w:rPr>
                            <w:ins w:id="125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26" w:author="Vikrant Abdagire | IBO" w:date="2020-03-27T15:53:00Z">
                              <w:rPr>
                                <w:ins w:id="127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28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29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{</w:t>
                          </w:r>
                        </w:ins>
                      </w:p>
                      <w:p w14:paraId="5B0C2CBB" w14:textId="77777777" w:rsidR="0000071E" w:rsidRPr="005A7800" w:rsidRDefault="0000071E" w:rsidP="0000071E">
                        <w:pPr>
                          <w:shd w:val="clear" w:color="auto" w:fill="1E1E1E"/>
                          <w:spacing w:after="0" w:line="285" w:lineRule="atLeast"/>
                          <w:rPr>
                            <w:ins w:id="130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31" w:author="Vikrant Abdagire | IBO" w:date="2020-03-27T15:53:00Z">
                              <w:rPr>
                                <w:ins w:id="132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33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34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35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"type"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36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137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"al"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38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7D1CE2F6" w14:textId="77777777" w:rsidR="0000071E" w:rsidRPr="005A7800" w:rsidRDefault="0000071E" w:rsidP="0000071E">
                        <w:pPr>
                          <w:shd w:val="clear" w:color="auto" w:fill="1E1E1E"/>
                          <w:spacing w:after="0" w:line="285" w:lineRule="atLeast"/>
                          <w:rPr>
                            <w:ins w:id="139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40" w:author="Vikrant Abdagire | IBO" w:date="2020-03-27T15:53:00Z">
                              <w:rPr>
                                <w:ins w:id="141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42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43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44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"request"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45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146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"launch"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47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583C002F" w14:textId="77777777" w:rsidR="0000071E" w:rsidRPr="005A7800" w:rsidRDefault="0000071E" w:rsidP="0000071E">
                        <w:pPr>
                          <w:shd w:val="clear" w:color="auto" w:fill="1E1E1E"/>
                          <w:spacing w:after="0" w:line="285" w:lineRule="atLeast"/>
                          <w:rPr>
                            <w:ins w:id="148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49" w:author="Vikrant Abdagire | IBO" w:date="2020-03-27T15:53:00Z">
                              <w:rPr>
                                <w:ins w:id="150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51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52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53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"name"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54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155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"Microsoft cloud sandbox"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56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10DFFEFE" w14:textId="77777777" w:rsidR="0000071E" w:rsidRPr="005A7800" w:rsidRDefault="0000071E" w:rsidP="0000071E">
                        <w:pPr>
                          <w:shd w:val="clear" w:color="auto" w:fill="1E1E1E"/>
                          <w:spacing w:after="0" w:line="285" w:lineRule="atLeast"/>
                          <w:rPr>
                            <w:ins w:id="157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58" w:author="Vikrant Abdagire | IBO" w:date="2020-03-27T15:53:00Z">
                              <w:rPr>
                                <w:ins w:id="159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60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61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62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"startupObjectId"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63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B5CEA8"/>
                              <w:sz w:val="21"/>
                              <w:szCs w:val="21"/>
                              <w:lang w:val="en-US" w:eastAsia="de-DE"/>
                              <w:rPrChange w:id="164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B5CEA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22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65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7C4609AC" w14:textId="77777777" w:rsidR="0000071E" w:rsidRPr="005A7800" w:rsidRDefault="0000071E" w:rsidP="0000071E">
                        <w:pPr>
                          <w:shd w:val="clear" w:color="auto" w:fill="1E1E1E"/>
                          <w:spacing w:after="0" w:line="285" w:lineRule="atLeast"/>
                          <w:rPr>
                            <w:ins w:id="166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67" w:author="Vikrant Abdagire | IBO" w:date="2020-03-27T15:53:00Z">
                              <w:rPr>
                                <w:ins w:id="168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69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70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71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"startupObjectType"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72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173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"Page"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74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25EDFC8E" w14:textId="77777777" w:rsidR="0000071E" w:rsidRPr="005A7800" w:rsidRDefault="0000071E" w:rsidP="0000071E">
                        <w:pPr>
                          <w:shd w:val="clear" w:color="auto" w:fill="1E1E1E"/>
                          <w:spacing w:after="0" w:line="285" w:lineRule="atLeast"/>
                          <w:rPr>
                            <w:ins w:id="175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76" w:author="Vikrant Abdagire | IBO" w:date="2020-03-27T15:53:00Z">
                              <w:rPr>
                                <w:ins w:id="177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78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79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80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"breakOnError"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81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  <w:rPrChange w:id="182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true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83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35FE8ACF" w14:textId="77777777" w:rsidR="0000071E" w:rsidRPr="005A7800" w:rsidRDefault="0000071E" w:rsidP="0000071E">
                        <w:pPr>
                          <w:shd w:val="clear" w:color="auto" w:fill="1E1E1E"/>
                          <w:spacing w:after="0" w:line="285" w:lineRule="atLeast"/>
                          <w:rPr>
                            <w:ins w:id="184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185" w:author="Vikrant Abdagire | IBO" w:date="2020-03-27T15:53:00Z">
                              <w:rPr>
                                <w:ins w:id="186" w:author="Vikrant Abdagire | IBO" w:date="2020-03-27T15:53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187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88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189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"launchBrowser"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90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val="en-US" w:eastAsia="de-DE"/>
                              <w:rPrChange w:id="191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true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92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011FFC06" w14:textId="77777777" w:rsidR="0000071E" w:rsidRPr="005A7800" w:rsidRDefault="0000071E" w:rsidP="0000071E">
                        <w:pPr>
                          <w:shd w:val="clear" w:color="auto" w:fill="1E1E1E"/>
                          <w:spacing w:after="0" w:line="285" w:lineRule="atLeast"/>
                          <w:rPr>
                            <w:ins w:id="193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194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195" w:author="Vikrant Abdagire | IBO" w:date="2020-03-27T15:53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de-DE"/>
                            </w:rPr>
                            <w:t>"enableLongRunningSqlStatements"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eastAsia="de-DE"/>
                            </w:rPr>
                            <w:t>true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,</w:t>
                          </w:r>
                        </w:ins>
                      </w:p>
                      <w:p w14:paraId="431416F8" w14:textId="77777777" w:rsidR="0000071E" w:rsidRPr="005A7800" w:rsidRDefault="0000071E" w:rsidP="0000071E">
                        <w:pPr>
                          <w:shd w:val="clear" w:color="auto" w:fill="1E1E1E"/>
                          <w:spacing w:after="0" w:line="285" w:lineRule="atLeast"/>
                          <w:rPr>
                            <w:ins w:id="196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197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           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de-DE"/>
                            </w:rPr>
                            <w:t>"enableSqlInformationDebugger"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: </w:t>
                          </w:r>
                          <w:r w:rsidRPr="005A7800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eastAsia="de-DE"/>
                            </w:rPr>
                            <w:t>true</w:t>
                          </w:r>
                        </w:ins>
                      </w:p>
                      <w:p w14:paraId="74C2090D" w14:textId="77777777" w:rsidR="0000071E" w:rsidRPr="005A7800" w:rsidRDefault="0000071E" w:rsidP="0000071E">
                        <w:pPr>
                          <w:shd w:val="clear" w:color="auto" w:fill="1E1E1E"/>
                          <w:spacing w:after="0" w:line="285" w:lineRule="atLeast"/>
                          <w:rPr>
                            <w:ins w:id="198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199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        }</w:t>
                          </w:r>
                        </w:ins>
                      </w:p>
                      <w:p w14:paraId="52E21EAC" w14:textId="77777777" w:rsidR="0000071E" w:rsidRPr="005A7800" w:rsidRDefault="0000071E" w:rsidP="0000071E">
                        <w:pPr>
                          <w:shd w:val="clear" w:color="auto" w:fill="1E1E1E"/>
                          <w:spacing w:after="0" w:line="285" w:lineRule="atLeast"/>
                          <w:rPr>
                            <w:ins w:id="200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201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    ]</w:t>
                          </w:r>
                        </w:ins>
                      </w:p>
                      <w:p w14:paraId="47BF9C81" w14:textId="77777777" w:rsidR="0000071E" w:rsidRPr="005A7800" w:rsidRDefault="0000071E" w:rsidP="0000071E">
                        <w:pPr>
                          <w:shd w:val="clear" w:color="auto" w:fill="1E1E1E"/>
                          <w:spacing w:after="0" w:line="285" w:lineRule="atLeast"/>
                          <w:rPr>
                            <w:ins w:id="202" w:author="Vikrant Abdagire | IBO" w:date="2020-03-27T15:53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203" w:author="Vikrant Abdagire | IBO" w:date="2020-03-27T15:53:00Z">
                          <w:r w:rsidRPr="005A7800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}</w:t>
                          </w:r>
                        </w:ins>
                      </w:p>
                      <w:p w14:paraId="1CE3C98C" w14:textId="77777777" w:rsidR="0000071E" w:rsidRDefault="0000071E" w:rsidP="0000071E"/>
                    </w:txbxContent>
                  </v:textbox>
                </v:shape>
              </w:pict>
            </mc:Fallback>
          </mc:AlternateContent>
        </w:r>
      </w:ins>
    </w:p>
    <w:p w14:paraId="34329FD2" w14:textId="74A23C41" w:rsidR="0000071E" w:rsidRDefault="0000071E" w:rsidP="00CE4E49">
      <w:pPr>
        <w:pStyle w:val="ListParagraph"/>
        <w:rPr>
          <w:color w:val="002060"/>
          <w:lang w:val="en-US"/>
        </w:rPr>
      </w:pPr>
    </w:p>
    <w:p w14:paraId="017EE38E" w14:textId="7BEC603A" w:rsidR="0000071E" w:rsidRDefault="0000071E" w:rsidP="00CE4E49">
      <w:pPr>
        <w:pStyle w:val="ListParagraph"/>
        <w:rPr>
          <w:color w:val="002060"/>
          <w:lang w:val="en-US"/>
        </w:rPr>
      </w:pPr>
    </w:p>
    <w:p w14:paraId="36348044" w14:textId="17298500" w:rsidR="0000071E" w:rsidRDefault="0000071E" w:rsidP="00CE4E49">
      <w:pPr>
        <w:pStyle w:val="ListParagraph"/>
        <w:rPr>
          <w:color w:val="002060"/>
          <w:lang w:val="en-US"/>
        </w:rPr>
      </w:pPr>
    </w:p>
    <w:p w14:paraId="2EE011BD" w14:textId="65155719" w:rsidR="0000071E" w:rsidRDefault="0000071E" w:rsidP="00CE4E49">
      <w:pPr>
        <w:pStyle w:val="ListParagraph"/>
        <w:rPr>
          <w:color w:val="002060"/>
          <w:lang w:val="en-US"/>
        </w:rPr>
      </w:pPr>
    </w:p>
    <w:p w14:paraId="7EBB594F" w14:textId="745E15DF" w:rsidR="0000071E" w:rsidRDefault="0000071E" w:rsidP="00CE4E49">
      <w:pPr>
        <w:pStyle w:val="ListParagraph"/>
        <w:rPr>
          <w:color w:val="002060"/>
          <w:lang w:val="en-US"/>
        </w:rPr>
      </w:pPr>
    </w:p>
    <w:p w14:paraId="5879F4AF" w14:textId="59ACD456" w:rsidR="0000071E" w:rsidRDefault="0000071E" w:rsidP="00CE4E49">
      <w:pPr>
        <w:pStyle w:val="ListParagraph"/>
        <w:rPr>
          <w:color w:val="002060"/>
          <w:lang w:val="en-US"/>
        </w:rPr>
      </w:pPr>
    </w:p>
    <w:p w14:paraId="565ABD42" w14:textId="721B7AE5" w:rsidR="0000071E" w:rsidRDefault="0000071E" w:rsidP="00CE4E49">
      <w:pPr>
        <w:pStyle w:val="ListParagraph"/>
        <w:rPr>
          <w:color w:val="002060"/>
          <w:lang w:val="en-US"/>
        </w:rPr>
      </w:pPr>
    </w:p>
    <w:p w14:paraId="23468EF1" w14:textId="64E66ED1" w:rsidR="0000071E" w:rsidRDefault="0000071E" w:rsidP="00CE4E49">
      <w:pPr>
        <w:pStyle w:val="ListParagraph"/>
        <w:rPr>
          <w:color w:val="002060"/>
          <w:lang w:val="en-US"/>
        </w:rPr>
      </w:pPr>
    </w:p>
    <w:p w14:paraId="77363BC3" w14:textId="769FA0FF" w:rsidR="0000071E" w:rsidRDefault="0000071E" w:rsidP="00CE4E49">
      <w:pPr>
        <w:pStyle w:val="ListParagraph"/>
        <w:rPr>
          <w:color w:val="002060"/>
          <w:lang w:val="en-US"/>
        </w:rPr>
      </w:pPr>
    </w:p>
    <w:p w14:paraId="64F04BE6" w14:textId="719C9ABB" w:rsidR="0000071E" w:rsidRDefault="0000071E" w:rsidP="00CE4E49">
      <w:pPr>
        <w:pStyle w:val="ListParagraph"/>
        <w:rPr>
          <w:color w:val="002060"/>
          <w:lang w:val="en-US"/>
        </w:rPr>
      </w:pPr>
    </w:p>
    <w:p w14:paraId="1FE8F285" w14:textId="46AC9216" w:rsidR="0000071E" w:rsidRDefault="0000071E" w:rsidP="00CE4E49">
      <w:pPr>
        <w:pStyle w:val="ListParagraph"/>
        <w:rPr>
          <w:color w:val="002060"/>
          <w:lang w:val="en-US"/>
        </w:rPr>
      </w:pPr>
    </w:p>
    <w:p w14:paraId="656D318D" w14:textId="2912ED14" w:rsidR="0000071E" w:rsidRDefault="0000071E" w:rsidP="00CE4E49">
      <w:pPr>
        <w:pStyle w:val="ListParagraph"/>
        <w:rPr>
          <w:color w:val="002060"/>
          <w:lang w:val="en-US"/>
        </w:rPr>
      </w:pPr>
    </w:p>
    <w:p w14:paraId="561DDF99" w14:textId="5317C76C" w:rsidR="0000071E" w:rsidRDefault="0000071E" w:rsidP="00CE4E49">
      <w:pPr>
        <w:pStyle w:val="ListParagraph"/>
        <w:rPr>
          <w:color w:val="002060"/>
          <w:lang w:val="en-US"/>
        </w:rPr>
      </w:pPr>
    </w:p>
    <w:p w14:paraId="524A6814" w14:textId="0B87AC0C" w:rsidR="0000071E" w:rsidRDefault="0000071E" w:rsidP="00CE4E49">
      <w:pPr>
        <w:pStyle w:val="ListParagraph"/>
        <w:rPr>
          <w:color w:val="002060"/>
          <w:lang w:val="en-US"/>
        </w:rPr>
      </w:pPr>
    </w:p>
    <w:p w14:paraId="6EE00799" w14:textId="23905E1D" w:rsidR="0000071E" w:rsidRDefault="0000071E" w:rsidP="00CE4E49">
      <w:pPr>
        <w:pStyle w:val="ListParagraph"/>
        <w:rPr>
          <w:color w:val="002060"/>
          <w:lang w:val="en-US"/>
        </w:rPr>
      </w:pPr>
    </w:p>
    <w:p w14:paraId="3966038B" w14:textId="7224DB54" w:rsidR="0000071E" w:rsidRPr="002E1AE3" w:rsidRDefault="00E7614F" w:rsidP="002E1AE3">
      <w:pPr>
        <w:rPr>
          <w:color w:val="002060"/>
          <w:lang w:val="en-US"/>
        </w:rPr>
      </w:pPr>
      <w:ins w:id="104" w:author="Vikrant Abdagire | IBO" w:date="2020-03-27T15:54:00Z"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A27AF28" wp14:editId="1A43749D">
                  <wp:simplePos x="0" y="0"/>
                  <wp:positionH relativeFrom="column">
                    <wp:posOffset>485775</wp:posOffset>
                  </wp:positionH>
                  <wp:positionV relativeFrom="paragraph">
                    <wp:posOffset>183515</wp:posOffset>
                  </wp:positionV>
                  <wp:extent cx="4800600" cy="1181100"/>
                  <wp:effectExtent l="0" t="0" r="0" b="0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800600" cy="1181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285EAB" w14:textId="77777777" w:rsidR="00E7614F" w:rsidRPr="00141261" w:rsidRDefault="00E7614F" w:rsidP="00E7614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05" w:author="Vikrant Abdagire | IBO" w:date="2020-03-27T15:56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106" w:author="Vikrant Abdagire | IBO" w:date="2020-03-27T15:56:00Z">
                                    <w:rPr>
                                      <w:ins w:id="107" w:author="Vikrant Abdagire | IBO" w:date="2020-03-27T15:56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108" w:author="Vikrant Abdagire | IBO" w:date="2020-03-27T15:56:00Z"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109" w:author="Vikrant Abdagire | IBO" w:date="2020-03-27T15:56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{</w:t>
                                </w:r>
                              </w:ins>
                            </w:p>
                            <w:p w14:paraId="31C49180" w14:textId="77777777" w:rsidR="00E7614F" w:rsidRPr="00141261" w:rsidRDefault="00E7614F" w:rsidP="00E7614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10" w:author="Vikrant Abdagire | IBO" w:date="2020-03-27T15:56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  <w:rPrChange w:id="111" w:author="Vikrant Abdagire | IBO" w:date="2020-03-27T15:56:00Z">
                                    <w:rPr>
                                      <w:ins w:id="112" w:author="Vikrant Abdagire | IBO" w:date="2020-03-27T15:56:00Z"/>
                                      <w:rFonts w:ascii="Consolas" w:eastAsia="Times New Roman" w:hAnsi="Consolas" w:cs="Times New Roman"/>
                                      <w:color w:val="D4D4D4"/>
                                      <w:sz w:val="21"/>
                                      <w:szCs w:val="21"/>
                                      <w:lang w:eastAsia="de-DE"/>
                                    </w:rPr>
                                  </w:rPrChange>
                                </w:rPr>
                              </w:pPr>
                              <w:ins w:id="113" w:author="Vikrant Abdagire | IBO" w:date="2020-03-27T15:56:00Z"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114" w:author="Vikrant Abdagire | IBO" w:date="2020-03-27T15:56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val="en-US" w:eastAsia="de-DE"/>
                                    <w:rPrChange w:id="115" w:author="Vikrant Abdagire | IBO" w:date="2020-03-27T15:56:00Z">
                                      <w:rPr>
                                        <w:rFonts w:ascii="Consolas" w:eastAsia="Times New Roman" w:hAnsi="Consolas" w:cs="Times New Roman"/>
                                        <w:color w:val="9CDCFE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"appId"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116" w:author="Vikrant Abdagire | IBO" w:date="2020-03-27T15:56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: 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val="en-US" w:eastAsia="de-DE"/>
                                    <w:rPrChange w:id="117" w:author="Vikrant Abdagire | IBO" w:date="2020-03-27T15:56:00Z">
                                      <w:rPr>
                                        <w:rFonts w:ascii="Consolas" w:eastAsia="Times New Roman" w:hAnsi="Consolas" w:cs="Times New Roman"/>
                                        <w:color w:val="CE9178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"3a166617-0a1c-4cc6-a151-6f9810c6dcbd"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118" w:author="Vikrant Abdagire | IBO" w:date="2020-03-27T15:56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,</w:t>
                                </w:r>
                              </w:ins>
                            </w:p>
                            <w:p w14:paraId="5D0EAAFF" w14:textId="77777777" w:rsidR="00E7614F" w:rsidRPr="00141261" w:rsidRDefault="00E7614F" w:rsidP="00E7614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19" w:author="Vikrant Abdagire | IBO" w:date="2020-03-27T15:56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120" w:author="Vikrant Abdagire | IBO" w:date="2020-03-27T15:56:00Z"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val="en-US" w:eastAsia="de-DE"/>
                                    <w:rPrChange w:id="121" w:author="Vikrant Abdagire | IBO" w:date="2020-03-27T15:56:00Z">
                                      <w:rPr>
                                        <w:rFonts w:ascii="Consolas" w:eastAsia="Times New Roman" w:hAnsi="Consolas" w:cs="Times New Roman"/>
                                        <w:color w:val="D4D4D4"/>
                                        <w:sz w:val="21"/>
                                        <w:szCs w:val="21"/>
                                        <w:lang w:eastAsia="de-DE"/>
                                      </w:rPr>
                                    </w:rPrChange>
                                  </w:rPr>
                                  <w:t>      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de-DE"/>
                                  </w:rPr>
                                  <w:t>"publisher"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: 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eastAsia="de-DE"/>
                                  </w:rPr>
                                  <w:t>"IBO Digital"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,</w:t>
                                </w:r>
                              </w:ins>
                            </w:p>
                            <w:p w14:paraId="16C2EE21" w14:textId="77777777" w:rsidR="00E7614F" w:rsidRPr="00141261" w:rsidRDefault="00E7614F" w:rsidP="00E7614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22" w:author="Vikrant Abdagire | IBO" w:date="2020-03-27T15:56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123" w:author="Vikrant Abdagire | IBO" w:date="2020-03-27T15:56:00Z"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      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de-DE"/>
                                  </w:rPr>
                                  <w:t>"name"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: 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eastAsia="de-DE"/>
                                  </w:rPr>
                                  <w:t>"Barcode Generator"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,</w:t>
                                </w:r>
                              </w:ins>
                            </w:p>
                            <w:p w14:paraId="4F361445" w14:textId="77777777" w:rsidR="00E7614F" w:rsidRPr="00141261" w:rsidRDefault="00E7614F" w:rsidP="00E7614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24" w:author="Vikrant Abdagire | IBO" w:date="2020-03-27T15:56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125" w:author="Vikrant Abdagire | IBO" w:date="2020-03-27T15:56:00Z"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      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de-DE"/>
                                  </w:rPr>
                                  <w:t>"version"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: </w:t>
                                </w:r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eastAsia="de-DE"/>
                                  </w:rPr>
                                  <w:t>"1.2.15.4"</w:t>
                                </w:r>
                              </w:ins>
                            </w:p>
                            <w:p w14:paraId="68B48251" w14:textId="77777777" w:rsidR="00E7614F" w:rsidRPr="00141261" w:rsidRDefault="00E7614F" w:rsidP="00E7614F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26" w:author="Vikrant Abdagire | IBO" w:date="2020-03-27T15:56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ins w:id="127" w:author="Vikrant Abdagire | IBO" w:date="2020-03-27T15:56:00Z">
                                <w:r w:rsidRPr="00141261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de-DE"/>
                                  </w:rPr>
                                  <w:t>    }</w:t>
                                </w:r>
                              </w:ins>
                            </w:p>
                            <w:p w14:paraId="6FF842CD" w14:textId="77777777" w:rsidR="00E7614F" w:rsidRDefault="00E7614F" w:rsidP="00E7614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A27AF28" id="Text Box 7" o:spid="_x0000_s1027" type="#_x0000_t202" style="position:absolute;margin-left:38.25pt;margin-top:14.45pt;width:378pt;height:9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" fillcolor="white [3201]" stroked="f" strokeweight=".5pt">
                  <v:textbox>
                    <w:txbxContent>
                      <w:p w14:paraId="12285EAB" w14:textId="77777777" w:rsidR="00E7614F" w:rsidRPr="00141261" w:rsidRDefault="00E7614F" w:rsidP="00E7614F">
                        <w:pPr>
                          <w:shd w:val="clear" w:color="auto" w:fill="1E1E1E"/>
                          <w:spacing w:after="0" w:line="285" w:lineRule="atLeast"/>
                          <w:rPr>
                            <w:ins w:id="228" w:author="Vikrant Abdagire | IBO" w:date="2020-03-27T15:56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229" w:author="Vikrant Abdagire | IBO" w:date="2020-03-27T15:56:00Z">
                              <w:rPr>
                                <w:ins w:id="230" w:author="Vikrant Abdagire | IBO" w:date="2020-03-27T15:56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231" w:author="Vikrant Abdagire | IBO" w:date="2020-03-27T15:56:00Z"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232" w:author="Vikrant Abdagire | IBO" w:date="2020-03-27T15:56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{</w:t>
                          </w:r>
                        </w:ins>
                      </w:p>
                      <w:p w14:paraId="31C49180" w14:textId="77777777" w:rsidR="00E7614F" w:rsidRPr="00141261" w:rsidRDefault="00E7614F" w:rsidP="00E7614F">
                        <w:pPr>
                          <w:shd w:val="clear" w:color="auto" w:fill="1E1E1E"/>
                          <w:spacing w:after="0" w:line="285" w:lineRule="atLeast"/>
                          <w:rPr>
                            <w:ins w:id="233" w:author="Vikrant Abdagire | IBO" w:date="2020-03-27T15:56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  <w:rPrChange w:id="234" w:author="Vikrant Abdagire | IBO" w:date="2020-03-27T15:56:00Z">
                              <w:rPr>
                                <w:ins w:id="235" w:author="Vikrant Abdagire | IBO" w:date="2020-03-27T15:56:00Z"/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rPrChange>
                          </w:rPr>
                        </w:pPr>
                        <w:ins w:id="236" w:author="Vikrant Abdagire | IBO" w:date="2020-03-27T15:56:00Z"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237" w:author="Vikrant Abdagire | IBO" w:date="2020-03-27T15:56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val="en-US" w:eastAsia="de-DE"/>
                              <w:rPrChange w:id="238" w:author="Vikrant Abdagire | IBO" w:date="2020-03-27T15:56:00Z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"appId"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239" w:author="Vikrant Abdagire | IBO" w:date="2020-03-27T15:56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: 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val="en-US" w:eastAsia="de-DE"/>
                              <w:rPrChange w:id="240" w:author="Vikrant Abdagire | IBO" w:date="2020-03-27T15:56:00Z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"3a166617-0a1c-4cc6-a151-6f9810c6dcbd"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241" w:author="Vikrant Abdagire | IBO" w:date="2020-03-27T15:56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,</w:t>
                          </w:r>
                        </w:ins>
                      </w:p>
                      <w:p w14:paraId="5D0EAAFF" w14:textId="77777777" w:rsidR="00E7614F" w:rsidRPr="00141261" w:rsidRDefault="00E7614F" w:rsidP="00E7614F">
                        <w:pPr>
                          <w:shd w:val="clear" w:color="auto" w:fill="1E1E1E"/>
                          <w:spacing w:after="0" w:line="285" w:lineRule="atLeast"/>
                          <w:rPr>
                            <w:ins w:id="242" w:author="Vikrant Abdagire | IBO" w:date="2020-03-27T15:56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243" w:author="Vikrant Abdagire | IBO" w:date="2020-03-27T15:56:00Z"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val="en-US" w:eastAsia="de-DE"/>
                              <w:rPrChange w:id="244" w:author="Vikrant Abdagire | IBO" w:date="2020-03-27T15:56:00Z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rPrChange>
                            </w:rPr>
                            <w:t>      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de-DE"/>
                            </w:rPr>
                            <w:t>"publisher"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: 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eastAsia="de-DE"/>
                            </w:rPr>
                            <w:t>"IBO Digital"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,</w:t>
                          </w:r>
                        </w:ins>
                      </w:p>
                      <w:p w14:paraId="16C2EE21" w14:textId="77777777" w:rsidR="00E7614F" w:rsidRPr="00141261" w:rsidRDefault="00E7614F" w:rsidP="00E7614F">
                        <w:pPr>
                          <w:shd w:val="clear" w:color="auto" w:fill="1E1E1E"/>
                          <w:spacing w:after="0" w:line="285" w:lineRule="atLeast"/>
                          <w:rPr>
                            <w:ins w:id="245" w:author="Vikrant Abdagire | IBO" w:date="2020-03-27T15:56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246" w:author="Vikrant Abdagire | IBO" w:date="2020-03-27T15:56:00Z"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      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de-DE"/>
                            </w:rPr>
                            <w:t>"name"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: 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eastAsia="de-DE"/>
                            </w:rPr>
                            <w:t>"Barcode Generator"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,</w:t>
                          </w:r>
                        </w:ins>
                      </w:p>
                      <w:p w14:paraId="4F361445" w14:textId="77777777" w:rsidR="00E7614F" w:rsidRPr="00141261" w:rsidRDefault="00E7614F" w:rsidP="00E7614F">
                        <w:pPr>
                          <w:shd w:val="clear" w:color="auto" w:fill="1E1E1E"/>
                          <w:spacing w:after="0" w:line="285" w:lineRule="atLeast"/>
                          <w:rPr>
                            <w:ins w:id="247" w:author="Vikrant Abdagire | IBO" w:date="2020-03-27T15:56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248" w:author="Vikrant Abdagire | IBO" w:date="2020-03-27T15:56:00Z"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      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de-DE"/>
                            </w:rPr>
                            <w:t>"version"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: </w:t>
                          </w:r>
                          <w:r w:rsidRPr="00141261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eastAsia="de-DE"/>
                            </w:rPr>
                            <w:t>"1.2.15.4"</w:t>
                          </w:r>
                        </w:ins>
                      </w:p>
                      <w:p w14:paraId="68B48251" w14:textId="77777777" w:rsidR="00E7614F" w:rsidRPr="00141261" w:rsidRDefault="00E7614F" w:rsidP="00E7614F">
                        <w:pPr>
                          <w:shd w:val="clear" w:color="auto" w:fill="1E1E1E"/>
                          <w:spacing w:after="0" w:line="285" w:lineRule="atLeast"/>
                          <w:rPr>
                            <w:ins w:id="249" w:author="Vikrant Abdagire | IBO" w:date="2020-03-27T15:56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ins w:id="250" w:author="Vikrant Abdagire | IBO" w:date="2020-03-27T15:56:00Z">
                          <w:r w:rsidRPr="00141261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de-DE"/>
                            </w:rPr>
                            <w:t>    }</w:t>
                          </w:r>
                        </w:ins>
                      </w:p>
                      <w:p w14:paraId="6FF842CD" w14:textId="77777777" w:rsidR="00E7614F" w:rsidRDefault="00E7614F" w:rsidP="00E7614F"/>
                    </w:txbxContent>
                  </v:textbox>
                </v:shape>
              </w:pict>
            </mc:Fallback>
          </mc:AlternateContent>
        </w:r>
      </w:ins>
    </w:p>
    <w:p w14:paraId="161CF309" w14:textId="79920709" w:rsidR="0000071E" w:rsidRDefault="0000071E" w:rsidP="00CE4E49">
      <w:pPr>
        <w:pStyle w:val="ListParagraph"/>
        <w:rPr>
          <w:color w:val="002060"/>
          <w:lang w:val="en-US"/>
        </w:rPr>
      </w:pPr>
    </w:p>
    <w:p w14:paraId="0FEE03E3" w14:textId="77777777" w:rsidR="0000071E" w:rsidRDefault="0000071E" w:rsidP="00CE4E49">
      <w:pPr>
        <w:pStyle w:val="ListParagraph"/>
        <w:rPr>
          <w:color w:val="002060"/>
          <w:lang w:val="en-US"/>
        </w:rPr>
      </w:pPr>
    </w:p>
    <w:p w14:paraId="7A2E6EE1" w14:textId="62609583" w:rsidR="00224289" w:rsidRDefault="00224289" w:rsidP="00CE4E49">
      <w:pPr>
        <w:pStyle w:val="ListParagraph"/>
        <w:rPr>
          <w:color w:val="002060"/>
          <w:lang w:val="en-US"/>
        </w:rPr>
      </w:pPr>
    </w:p>
    <w:p w14:paraId="2E54B276" w14:textId="163ED2FE" w:rsidR="00224289" w:rsidRPr="00AD46AF" w:rsidRDefault="00224289" w:rsidP="00CE4E49">
      <w:pPr>
        <w:pStyle w:val="ListParagraph"/>
        <w:rPr>
          <w:noProof/>
          <w:lang w:val="en-US"/>
        </w:rPr>
      </w:pPr>
    </w:p>
    <w:p w14:paraId="03312069" w14:textId="05CCBBA1" w:rsidR="0000071E" w:rsidRPr="00AD46AF" w:rsidRDefault="0000071E" w:rsidP="00CE4E49">
      <w:pPr>
        <w:pStyle w:val="ListParagraph"/>
        <w:rPr>
          <w:noProof/>
          <w:lang w:val="en-US"/>
        </w:rPr>
      </w:pPr>
    </w:p>
    <w:p w14:paraId="607A7415" w14:textId="77777777" w:rsidR="002E1AE3" w:rsidRDefault="002E1AE3" w:rsidP="002E1AE3">
      <w:pPr>
        <w:rPr>
          <w:color w:val="002060"/>
          <w:lang w:val="en-US"/>
        </w:rPr>
      </w:pPr>
    </w:p>
    <w:p w14:paraId="05001865" w14:textId="347E69C8" w:rsidR="00380B6C" w:rsidRPr="002E1AE3" w:rsidRDefault="002E1AE3" w:rsidP="002E1AE3">
      <w:pPr>
        <w:rPr>
          <w:color w:val="002060"/>
          <w:lang w:val="en-US"/>
        </w:rPr>
      </w:pPr>
      <w:r>
        <w:rPr>
          <w:color w:val="002060"/>
          <w:lang w:val="en-US"/>
        </w:rPr>
        <w:t xml:space="preserve">           </w:t>
      </w:r>
      <w:r w:rsidR="00380B6C" w:rsidRPr="002E1AE3">
        <w:rPr>
          <w:color w:val="002060"/>
          <w:lang w:val="en-US"/>
        </w:rPr>
        <w:t xml:space="preserve">Note: </w:t>
      </w:r>
      <w:r w:rsidR="00C721E5" w:rsidRPr="002E1AE3">
        <w:rPr>
          <w:color w:val="002060"/>
          <w:lang w:val="en-US"/>
        </w:rPr>
        <w:t>You might need to change</w:t>
      </w:r>
      <w:r w:rsidR="00EA6A13" w:rsidRPr="002E1AE3">
        <w:rPr>
          <w:color w:val="002060"/>
          <w:lang w:val="en-US"/>
        </w:rPr>
        <w:t xml:space="preserve"> version in </w:t>
      </w:r>
      <w:proofErr w:type="spellStart"/>
      <w:proofErr w:type="gramStart"/>
      <w:r w:rsidR="00EA6A13" w:rsidRPr="002E1AE3">
        <w:rPr>
          <w:color w:val="002060"/>
          <w:lang w:val="en-US"/>
        </w:rPr>
        <w:t>app.</w:t>
      </w:r>
      <w:r w:rsidR="0046791A" w:rsidRPr="002E1AE3">
        <w:rPr>
          <w:color w:val="002060"/>
          <w:lang w:val="en-US"/>
        </w:rPr>
        <w:t>json</w:t>
      </w:r>
      <w:proofErr w:type="spellEnd"/>
      <w:proofErr w:type="gramEnd"/>
      <w:r w:rsidR="0046791A" w:rsidRPr="002E1AE3">
        <w:rPr>
          <w:color w:val="002060"/>
          <w:lang w:val="en-US"/>
        </w:rPr>
        <w:t xml:space="preserve"> as per the </w:t>
      </w:r>
      <w:r w:rsidR="00EE44C7" w:rsidRPr="002E1AE3">
        <w:rPr>
          <w:color w:val="002060"/>
          <w:lang w:val="en-US"/>
        </w:rPr>
        <w:t xml:space="preserve">recent </w:t>
      </w:r>
      <w:r w:rsidR="0046791A" w:rsidRPr="002E1AE3">
        <w:rPr>
          <w:color w:val="002060"/>
          <w:lang w:val="en-US"/>
        </w:rPr>
        <w:t>installed version</w:t>
      </w:r>
    </w:p>
    <w:p w14:paraId="75A96A14" w14:textId="2BD41E32" w:rsidR="00EE44C7" w:rsidRDefault="002E1AE3" w:rsidP="00635286">
      <w:pPr>
        <w:pStyle w:val="ListParagraph"/>
        <w:numPr>
          <w:ilvl w:val="0"/>
          <w:numId w:val="1"/>
        </w:numPr>
        <w:rPr>
          <w:color w:val="002060"/>
          <w:lang w:val="en-US"/>
        </w:rPr>
      </w:pPr>
      <w:ins w:id="128" w:author="Vikrant Abdagire | IBO" w:date="2020-03-27T15:58:00Z">
        <w:r>
          <w:rPr>
            <w:noProof/>
            <w:color w:val="002060"/>
            <w:lang w:val="en-U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C35EEE4" wp14:editId="7AF7E2D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450850</wp:posOffset>
                  </wp:positionV>
                  <wp:extent cx="6029325" cy="3295650"/>
                  <wp:effectExtent l="0" t="0" r="9525" b="0"/>
                  <wp:wrapNone/>
                  <wp:docPr id="10" name="Text Box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029325" cy="3295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A755C6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report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B5CEA8"/>
                                  <w:sz w:val="21"/>
                                  <w:szCs w:val="21"/>
                                  <w:lang w:val="en-US" w:eastAsia="de-DE"/>
                                </w:rPr>
                                <w:t>50902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</w:t>
                              </w:r>
                              <w:proofErr w:type="spellStart"/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RDLReportExample</w:t>
                              </w:r>
                              <w:proofErr w:type="spellEnd"/>
                            </w:p>
                            <w:p w14:paraId="03927B01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{</w:t>
                              </w:r>
                            </w:p>
                            <w:p w14:paraId="25858252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UsageCategory = </w:t>
                              </w:r>
                              <w:proofErr w:type="gramStart"/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Administration;</w:t>
                              </w:r>
                              <w:proofErr w:type="gramEnd"/>
                            </w:p>
                            <w:p w14:paraId="0DE55D08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ApplicationArea = </w:t>
                              </w:r>
                              <w:proofErr w:type="gramStart"/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All;</w:t>
                              </w:r>
                              <w:proofErr w:type="gramEnd"/>
                            </w:p>
                            <w:p w14:paraId="332EBC32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DefaultLayout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= </w:t>
                              </w:r>
                              <w:proofErr w:type="gramStart"/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RDLC;</w:t>
                              </w:r>
                              <w:proofErr w:type="gramEnd"/>
                            </w:p>
                            <w:p w14:paraId="22F69E29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</w:t>
                              </w:r>
                              <w:proofErr w:type="spellStart"/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RDLCLayout</w:t>
                              </w:r>
                              <w:proofErr w:type="spellEnd"/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= 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de-DE"/>
                                </w:rPr>
                                <w:t>'./Templates/</w:t>
                              </w:r>
                              <w:proofErr w:type="spellStart"/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de-DE"/>
                                </w:rPr>
                                <w:t>RDLCReportExample.rdl</w:t>
                              </w:r>
                              <w:proofErr w:type="spellEnd"/>
                              <w:proofErr w:type="gramStart"/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de-DE"/>
                                </w:rPr>
                                <w:t>'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;</w:t>
                              </w:r>
                              <w:proofErr w:type="gramEnd"/>
                            </w:p>
                            <w:p w14:paraId="6A1E561F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dataset</w:t>
                              </w:r>
                            </w:p>
                            <w:p w14:paraId="28DACB30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{</w:t>
                              </w:r>
                            </w:p>
                            <w:p w14:paraId="6CB1C7CD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</w:t>
                              </w:r>
                              <w:proofErr w:type="gramStart"/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dataitem(</w:t>
                              </w:r>
                              <w:proofErr w:type="gramEnd"/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"Sales_Header"; "Sales Header"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)</w:t>
                              </w:r>
                            </w:p>
                            <w:p w14:paraId="7B4AFBBB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{</w:t>
                              </w:r>
                            </w:p>
                            <w:p w14:paraId="06A8234F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    DataItemTableView = </w:t>
                              </w:r>
                              <w:proofErr w:type="gramStart"/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SORTING(</w:t>
                              </w:r>
                              <w:proofErr w:type="gramEnd"/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"Document Type", "No."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)</w:t>
                              </w:r>
                            </w:p>
                            <w:p w14:paraId="7B5F303D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                        </w:t>
                              </w:r>
                              <w:proofErr w:type="gramStart"/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WHERE(</w:t>
                              </w:r>
                              <w:proofErr w:type="gramEnd"/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"Document Type" = 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CONST(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"Order"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))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;</w:t>
                              </w:r>
                            </w:p>
                            <w:p w14:paraId="0DCA8A40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    RequestFilterHeading = 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de-DE"/>
                                </w:rPr>
                                <w:t>'Sales Order</w:t>
                              </w:r>
                              <w:proofErr w:type="gramStart"/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de-DE"/>
                                </w:rPr>
                                <w:t>'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;</w:t>
                              </w:r>
                              <w:proofErr w:type="gramEnd"/>
                            </w:p>
                            <w:p w14:paraId="2E2676EB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    RequestFilterFields = "No.</w:t>
                              </w:r>
                              <w:proofErr w:type="gramStart"/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";</w:t>
                              </w:r>
                              <w:proofErr w:type="gramEnd"/>
                            </w:p>
                            <w:p w14:paraId="14ACDBA8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</w:p>
                            <w:p w14:paraId="46737E0B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    </w:t>
                              </w:r>
                              <w:proofErr w:type="gramStart"/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Column(</w:t>
                              </w:r>
                              <w:proofErr w:type="gramEnd"/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"No"; "No."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) 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{ }</w:t>
                              </w:r>
                            </w:p>
                            <w:p w14:paraId="57B746CF" w14:textId="77777777" w:rsidR="00DF1F3D" w:rsidRPr="00DF1F3D" w:rsidRDefault="00DF1F3D" w:rsidP="00DF1F3D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    </w:t>
                              </w:r>
                              <w:proofErr w:type="gramStart"/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column(</w:t>
                              </w:r>
                              <w:proofErr w:type="gramEnd"/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Barcode; TempBlob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.Blob) </w:t>
                              </w:r>
                              <w:r w:rsidRPr="00DF1F3D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{ }</w:t>
                              </w:r>
                            </w:p>
                            <w:p w14:paraId="208F7B86" w14:textId="602B7120" w:rsidR="002E1AE3" w:rsidRPr="00DF1F3D" w:rsidRDefault="002E1AE3" w:rsidP="002E1AE3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29" w:author="Vikrant Abdagire | IBO" w:date="2020-03-27T15:59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</w:p>
                            <w:p w14:paraId="3B827E46" w14:textId="77777777" w:rsidR="002E1AE3" w:rsidRPr="00DF1F3D" w:rsidRDefault="002E1AE3" w:rsidP="002E1AE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C35EEE4"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0;text-align:left;margin-left:0;margin-top:35.5pt;width:474.75pt;height:25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" fillcolor="white [3201]" stroked="f" strokeweight=".5pt">
                  <v:textbox>
                    <w:txbxContent>
                      <w:p w14:paraId="59A755C6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DF1F3D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report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B5CEA8"/>
                            <w:sz w:val="21"/>
                            <w:szCs w:val="21"/>
                            <w:lang w:val="en-US" w:eastAsia="de-DE"/>
                          </w:rPr>
                          <w:t>50902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</w:t>
                        </w:r>
                        <w:proofErr w:type="spellStart"/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RDLReportExample</w:t>
                        </w:r>
                        <w:proofErr w:type="spellEnd"/>
                      </w:p>
                      <w:p w14:paraId="03927B01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{</w:t>
                        </w:r>
                      </w:p>
                      <w:p w14:paraId="25858252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UsageCategory = </w:t>
                        </w:r>
                        <w:proofErr w:type="gramStart"/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Administration;</w:t>
                        </w:r>
                        <w:proofErr w:type="gramEnd"/>
                      </w:p>
                      <w:p w14:paraId="0DE55D08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ApplicationArea = </w:t>
                        </w:r>
                        <w:proofErr w:type="gramStart"/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All;</w:t>
                        </w:r>
                        <w:proofErr w:type="gramEnd"/>
                      </w:p>
                      <w:p w14:paraId="332EBC32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DefaultLayout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= </w:t>
                        </w:r>
                        <w:proofErr w:type="gramStart"/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RDLC;</w:t>
                        </w:r>
                        <w:proofErr w:type="gramEnd"/>
                      </w:p>
                      <w:p w14:paraId="22F69E29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</w:t>
                        </w:r>
                        <w:proofErr w:type="spellStart"/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RDLCLayout</w:t>
                        </w:r>
                        <w:proofErr w:type="spellEnd"/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= 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de-DE"/>
                          </w:rPr>
                          <w:t>'./Templates/</w:t>
                        </w:r>
                        <w:proofErr w:type="spellStart"/>
                        <w:r w:rsidRPr="00DF1F3D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de-DE"/>
                          </w:rPr>
                          <w:t>RDLCReportExample.rdl</w:t>
                        </w:r>
                        <w:proofErr w:type="spellEnd"/>
                        <w:proofErr w:type="gramStart"/>
                        <w:r w:rsidRPr="00DF1F3D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de-DE"/>
                          </w:rPr>
                          <w:t>'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;</w:t>
                        </w:r>
                        <w:proofErr w:type="gramEnd"/>
                      </w:p>
                      <w:p w14:paraId="6A1E561F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dataset</w:t>
                        </w:r>
                      </w:p>
                      <w:p w14:paraId="28DACB30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{</w:t>
                        </w:r>
                      </w:p>
                      <w:p w14:paraId="6CB1C7CD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</w:t>
                        </w:r>
                        <w:proofErr w:type="gramStart"/>
                        <w:r w:rsidRPr="00DF1F3D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dataitem(</w:t>
                        </w:r>
                        <w:proofErr w:type="gramEnd"/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"Sales_Header"; "Sales Header"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)</w:t>
                        </w:r>
                      </w:p>
                      <w:p w14:paraId="7B4AFBBB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{</w:t>
                        </w:r>
                      </w:p>
                      <w:p w14:paraId="06A8234F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    DataItemTableView = </w:t>
                        </w:r>
                        <w:proofErr w:type="gramStart"/>
                        <w:r w:rsidRPr="00DF1F3D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SORTING(</w:t>
                        </w:r>
                        <w:proofErr w:type="gramEnd"/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"Document Type", "No."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)</w:t>
                        </w:r>
                      </w:p>
                      <w:p w14:paraId="7B5F303D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                        </w:t>
                        </w:r>
                        <w:proofErr w:type="gramStart"/>
                        <w:r w:rsidRPr="00DF1F3D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WHERE(</w:t>
                        </w:r>
                        <w:proofErr w:type="gramEnd"/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"Document Type" = 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CONST(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"Order"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))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;</w:t>
                        </w:r>
                      </w:p>
                      <w:p w14:paraId="0DCA8A40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    RequestFilterHeading = 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de-DE"/>
                          </w:rPr>
                          <w:t>'Sales Order</w:t>
                        </w:r>
                        <w:proofErr w:type="gramStart"/>
                        <w:r w:rsidRPr="00DF1F3D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de-DE"/>
                          </w:rPr>
                          <w:t>'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;</w:t>
                        </w:r>
                        <w:proofErr w:type="gramEnd"/>
                      </w:p>
                      <w:p w14:paraId="2E2676EB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    RequestFilterFields = "No.</w:t>
                        </w:r>
                        <w:proofErr w:type="gramStart"/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";</w:t>
                        </w:r>
                        <w:proofErr w:type="gramEnd"/>
                      </w:p>
                      <w:p w14:paraId="14ACDBA8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</w:p>
                      <w:p w14:paraId="46737E0B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    </w:t>
                        </w:r>
                        <w:proofErr w:type="gramStart"/>
                        <w:r w:rsidRPr="00DF1F3D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Column(</w:t>
                        </w:r>
                        <w:proofErr w:type="gramEnd"/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"No"; "No."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) 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{ }</w:t>
                        </w:r>
                      </w:p>
                      <w:p w14:paraId="57B746CF" w14:textId="77777777" w:rsidR="00DF1F3D" w:rsidRPr="00DF1F3D" w:rsidRDefault="00DF1F3D" w:rsidP="00DF1F3D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    </w:t>
                        </w:r>
                        <w:proofErr w:type="gramStart"/>
                        <w:r w:rsidRPr="00DF1F3D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column(</w:t>
                        </w:r>
                        <w:proofErr w:type="gramEnd"/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Barcode; TempBlob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.Blob) </w:t>
                        </w:r>
                        <w:r w:rsidRPr="00DF1F3D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{ }</w:t>
                        </w:r>
                      </w:p>
                      <w:p w14:paraId="208F7B86" w14:textId="602B7120" w:rsidR="002E1AE3" w:rsidRPr="00DF1F3D" w:rsidRDefault="002E1AE3" w:rsidP="002E1AE3">
                        <w:pPr>
                          <w:shd w:val="clear" w:color="auto" w:fill="1E1E1E"/>
                          <w:spacing w:after="0" w:line="285" w:lineRule="atLeast"/>
                          <w:rPr>
                            <w:ins w:id="130" w:author="Vikrant Abdagire | IBO" w:date="2020-03-27T15:59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</w:p>
                      <w:p w14:paraId="3B827E46" w14:textId="77777777" w:rsidR="002E1AE3" w:rsidRPr="00DF1F3D" w:rsidRDefault="002E1AE3" w:rsidP="002E1AE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635286">
        <w:rPr>
          <w:color w:val="002060"/>
          <w:lang w:val="en-US"/>
        </w:rPr>
        <w:t xml:space="preserve">Once all basic configuration is done </w:t>
      </w:r>
      <w:r w:rsidR="00056103">
        <w:rPr>
          <w:color w:val="002060"/>
          <w:lang w:val="en-US"/>
        </w:rPr>
        <w:t xml:space="preserve">&amp; </w:t>
      </w:r>
      <w:r w:rsidR="00A45D76">
        <w:rPr>
          <w:color w:val="002060"/>
          <w:lang w:val="en-US"/>
        </w:rPr>
        <w:t>downloaded the latest symbols</w:t>
      </w:r>
      <w:r w:rsidR="00FE3758">
        <w:rPr>
          <w:color w:val="002060"/>
          <w:lang w:val="en-US"/>
        </w:rPr>
        <w:t xml:space="preserve">, </w:t>
      </w:r>
      <w:r w:rsidR="009F5CF7">
        <w:rPr>
          <w:color w:val="002060"/>
          <w:lang w:val="en-US"/>
        </w:rPr>
        <w:t xml:space="preserve">delete the </w:t>
      </w:r>
      <w:r w:rsidR="00665E84">
        <w:rPr>
          <w:color w:val="002060"/>
          <w:lang w:val="en-US"/>
        </w:rPr>
        <w:t>‘HelloWorld.al’ file</w:t>
      </w:r>
      <w:r w:rsidR="00A02EB8">
        <w:rPr>
          <w:color w:val="002060"/>
          <w:lang w:val="en-US"/>
        </w:rPr>
        <w:t xml:space="preserve"> &amp; create a </w:t>
      </w:r>
      <w:r w:rsidR="006E0071">
        <w:rPr>
          <w:color w:val="002060"/>
          <w:lang w:val="en-US"/>
        </w:rPr>
        <w:t>report file</w:t>
      </w:r>
      <w:r w:rsidR="00140177">
        <w:rPr>
          <w:color w:val="002060"/>
          <w:lang w:val="en-US"/>
        </w:rPr>
        <w:t xml:space="preserve"> shown below</w:t>
      </w:r>
      <w:r w:rsidR="00665E84">
        <w:rPr>
          <w:color w:val="002060"/>
          <w:lang w:val="en-US"/>
        </w:rPr>
        <w:t>.</w:t>
      </w:r>
    </w:p>
    <w:p w14:paraId="101E4528" w14:textId="7B23E9FA" w:rsidR="00284F7C" w:rsidRPr="002E1AE3" w:rsidRDefault="00284F7C" w:rsidP="00140177">
      <w:pPr>
        <w:ind w:left="360"/>
        <w:rPr>
          <w:noProof/>
          <w:lang w:val="en-US"/>
        </w:rPr>
      </w:pPr>
    </w:p>
    <w:p w14:paraId="458F88C0" w14:textId="1E15CFFE" w:rsidR="00656F0B" w:rsidRPr="002E1AE3" w:rsidRDefault="00656F0B" w:rsidP="00140177">
      <w:pPr>
        <w:ind w:left="360"/>
        <w:rPr>
          <w:noProof/>
          <w:lang w:val="en-US"/>
        </w:rPr>
      </w:pPr>
    </w:p>
    <w:p w14:paraId="45D8FC72" w14:textId="30596B98" w:rsidR="00656F0B" w:rsidRPr="002E1AE3" w:rsidRDefault="00656F0B" w:rsidP="00140177">
      <w:pPr>
        <w:ind w:left="360"/>
        <w:rPr>
          <w:noProof/>
          <w:lang w:val="en-US"/>
        </w:rPr>
      </w:pPr>
    </w:p>
    <w:p w14:paraId="71817950" w14:textId="0F17DCC4" w:rsidR="00656F0B" w:rsidRPr="002E1AE3" w:rsidRDefault="00656F0B" w:rsidP="00140177">
      <w:pPr>
        <w:ind w:left="360"/>
        <w:rPr>
          <w:noProof/>
          <w:lang w:val="en-US"/>
        </w:rPr>
      </w:pPr>
    </w:p>
    <w:p w14:paraId="217CF17E" w14:textId="514941A5" w:rsidR="00656F0B" w:rsidRPr="002E1AE3" w:rsidRDefault="00656F0B" w:rsidP="00140177">
      <w:pPr>
        <w:ind w:left="360"/>
        <w:rPr>
          <w:noProof/>
          <w:lang w:val="en-US"/>
        </w:rPr>
      </w:pPr>
    </w:p>
    <w:p w14:paraId="02682CBD" w14:textId="7189014F" w:rsidR="00656F0B" w:rsidRPr="002E1AE3" w:rsidRDefault="00656F0B" w:rsidP="00140177">
      <w:pPr>
        <w:ind w:left="360"/>
        <w:rPr>
          <w:noProof/>
          <w:lang w:val="en-US"/>
        </w:rPr>
      </w:pPr>
    </w:p>
    <w:p w14:paraId="30042BD0" w14:textId="2B119B90" w:rsidR="00656F0B" w:rsidRPr="002E1AE3" w:rsidRDefault="00656F0B" w:rsidP="00140177">
      <w:pPr>
        <w:ind w:left="360"/>
        <w:rPr>
          <w:noProof/>
          <w:lang w:val="en-US"/>
        </w:rPr>
      </w:pPr>
    </w:p>
    <w:p w14:paraId="5D89A459" w14:textId="0472DDA7" w:rsidR="00656F0B" w:rsidRPr="002E1AE3" w:rsidRDefault="00656F0B" w:rsidP="00140177">
      <w:pPr>
        <w:ind w:left="360"/>
        <w:rPr>
          <w:noProof/>
          <w:lang w:val="en-US"/>
        </w:rPr>
      </w:pPr>
    </w:p>
    <w:p w14:paraId="45ADF1AF" w14:textId="3D1DB23F" w:rsidR="00656F0B" w:rsidRPr="002E1AE3" w:rsidRDefault="00656F0B" w:rsidP="00140177">
      <w:pPr>
        <w:ind w:left="360"/>
        <w:rPr>
          <w:noProof/>
          <w:lang w:val="en-US"/>
        </w:rPr>
      </w:pPr>
    </w:p>
    <w:p w14:paraId="374BF567" w14:textId="78123413" w:rsidR="00656F0B" w:rsidRPr="002E1AE3" w:rsidRDefault="00656F0B" w:rsidP="00140177">
      <w:pPr>
        <w:ind w:left="360"/>
        <w:rPr>
          <w:noProof/>
          <w:lang w:val="en-US"/>
        </w:rPr>
      </w:pPr>
    </w:p>
    <w:p w14:paraId="6D64BDED" w14:textId="6F3D8E79" w:rsidR="00656F0B" w:rsidRPr="002E1AE3" w:rsidRDefault="000C506C" w:rsidP="00140177">
      <w:pPr>
        <w:ind w:left="360"/>
        <w:rPr>
          <w:noProof/>
          <w:lang w:val="en-US"/>
        </w:rPr>
      </w:pPr>
      <w:ins w:id="131" w:author="Vikrant Abdagire | IBO" w:date="2020-03-27T15:58:00Z">
        <w:r>
          <w:rPr>
            <w:noProof/>
            <w:color w:val="002060"/>
            <w:lang w:val="en-US"/>
          </w:rPr>
          <w:lastRenderedPageBreak/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278F9B2A" wp14:editId="1B7C408E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0</wp:posOffset>
                  </wp:positionV>
                  <wp:extent cx="6181725" cy="3867150"/>
                  <wp:effectExtent l="0" t="0" r="9525" b="0"/>
                  <wp:wrapNone/>
                  <wp:docPr id="11" name="Text Box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181725" cy="3867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9FB94B" w14:textId="77777777" w:rsidR="00F535B2" w:rsidRPr="00F535B2" w:rsidRDefault="00F535B2" w:rsidP="00F535B2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    </w:t>
                              </w: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val="en-US" w:eastAsia="de-DE"/>
                                </w:rPr>
                                <w:t>trigger</w:t>
                              </w: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</w:t>
                              </w:r>
                              <w:proofErr w:type="gramStart"/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OnAfterGetRecord</w:t>
                              </w: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(</w:t>
                              </w:r>
                              <w:proofErr w:type="gramEnd"/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)</w:t>
                              </w:r>
                            </w:p>
                            <w:p w14:paraId="589433A8" w14:textId="77777777" w:rsidR="00F535B2" w:rsidRPr="00F535B2" w:rsidRDefault="00F535B2" w:rsidP="00F535B2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    </w:t>
                              </w: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val="en-US" w:eastAsia="de-DE"/>
                                </w:rPr>
                                <w:t>begin</w:t>
                              </w:r>
                            </w:p>
                            <w:p w14:paraId="488EA3D3" w14:textId="77777777" w:rsidR="00F535B2" w:rsidRPr="00F535B2" w:rsidRDefault="00F535B2" w:rsidP="00F535B2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</w:p>
                            <w:p w14:paraId="232FAFCB" w14:textId="77777777" w:rsidR="00F535B2" w:rsidRPr="00F535B2" w:rsidRDefault="00F535B2" w:rsidP="00F535B2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        </w:t>
                              </w: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21"/>
                                  <w:szCs w:val="21"/>
                                  <w:lang w:val="en-US" w:eastAsia="de-DE"/>
                                </w:rPr>
                                <w:t>//                Barcode.GenerateBarcode("No.", var_BarcodeFormat, var_Barcode_Height, var_Barcode_Width, var_Barcode_Margin, var_IsPureBarcode, TempBlob</w:t>
                              </w:r>
                              <w:proofErr w:type="gramStart"/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21"/>
                                  <w:szCs w:val="21"/>
                                  <w:lang w:val="en-US" w:eastAsia="de-DE"/>
                                </w:rPr>
                                <w:t>);</w:t>
                              </w:r>
                              <w:proofErr w:type="gramEnd"/>
                            </w:p>
                            <w:p w14:paraId="7777C5ED" w14:textId="77777777" w:rsidR="00F535B2" w:rsidRPr="00F535B2" w:rsidRDefault="00F535B2" w:rsidP="00F535B2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        Barcode</w:t>
                              </w: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.</w:t>
                              </w: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GenerateBarcode</w:t>
                              </w: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(</w:t>
                              </w: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"No.", </w:t>
                              </w: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de-DE"/>
                                </w:rPr>
                                <w:t>'CODE_39'</w:t>
                              </w: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, </w:t>
                              </w: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de-DE"/>
                                </w:rPr>
                                <w:t>'100'</w:t>
                              </w: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, </w:t>
                              </w: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de-DE"/>
                                </w:rPr>
                                <w:t>'400'</w:t>
                              </w: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, </w:t>
                              </w: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de-DE"/>
                                </w:rPr>
                                <w:t>'0'</w:t>
                              </w: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, </w:t>
                              </w: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US" w:eastAsia="de-DE"/>
                                </w:rPr>
                                <w:t>'true'</w:t>
                              </w: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, TempBlob</w:t>
                              </w:r>
                              <w:proofErr w:type="gramStart"/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)</w:t>
                              </w: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;</w:t>
                              </w:r>
                              <w:proofErr w:type="gramEnd"/>
                            </w:p>
                            <w:p w14:paraId="48F1045E" w14:textId="77777777" w:rsidR="00F535B2" w:rsidRPr="00F535B2" w:rsidRDefault="00F535B2" w:rsidP="00F535B2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    </w:t>
                              </w:r>
                              <w:proofErr w:type="gramStart"/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val="en-US" w:eastAsia="de-DE"/>
                                </w:rPr>
                                <w:t>end</w:t>
                              </w: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;</w:t>
                              </w:r>
                              <w:proofErr w:type="gramEnd"/>
                            </w:p>
                            <w:p w14:paraId="614159F2" w14:textId="77777777" w:rsidR="00F535B2" w:rsidRPr="00F535B2" w:rsidRDefault="00F535B2" w:rsidP="00F535B2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</w:p>
                            <w:p w14:paraId="232483EA" w14:textId="77777777" w:rsidR="00F535B2" w:rsidRPr="00F535B2" w:rsidRDefault="00F535B2" w:rsidP="00F535B2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}</w:t>
                              </w:r>
                            </w:p>
                            <w:p w14:paraId="4AE56A2B" w14:textId="77777777" w:rsidR="00F535B2" w:rsidRPr="00F535B2" w:rsidRDefault="00F535B2" w:rsidP="00F535B2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}</w:t>
                              </w:r>
                            </w:p>
                            <w:p w14:paraId="5E26DC5F" w14:textId="77777777" w:rsidR="00F535B2" w:rsidRPr="00F535B2" w:rsidRDefault="00F535B2" w:rsidP="00F535B2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</w:p>
                            <w:p w14:paraId="13E0FFCE" w14:textId="77777777" w:rsidR="00F535B2" w:rsidRPr="00F535B2" w:rsidRDefault="00F535B2" w:rsidP="00F535B2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</w:t>
                              </w: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val="en-US" w:eastAsia="de-DE"/>
                                </w:rPr>
                                <w:t>var</w:t>
                              </w:r>
                            </w:p>
                            <w:p w14:paraId="39C24CC4" w14:textId="77777777" w:rsidR="00F535B2" w:rsidRPr="00F535B2" w:rsidRDefault="00F535B2" w:rsidP="00F535B2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Barcode: </w:t>
                              </w: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Codeunit</w:t>
                              </w: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"IBO Digital Barcode Generator</w:t>
                              </w:r>
                              <w:proofErr w:type="gramStart"/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";</w:t>
                              </w:r>
                              <w:proofErr w:type="gramEnd"/>
                            </w:p>
                            <w:p w14:paraId="6E07C741" w14:textId="77777777" w:rsidR="00F535B2" w:rsidRPr="00F535B2" w:rsidRDefault="00F535B2" w:rsidP="00F535B2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InStreamRep: </w:t>
                              </w:r>
                              <w:proofErr w:type="gramStart"/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InStream</w:t>
                              </w: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;</w:t>
                              </w:r>
                              <w:proofErr w:type="gramEnd"/>
                            </w:p>
                            <w:p w14:paraId="3B73F077" w14:textId="77777777" w:rsidR="00F535B2" w:rsidRPr="00F535B2" w:rsidRDefault="00F535B2" w:rsidP="00F535B2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outStreamRep: </w:t>
                              </w:r>
                              <w:proofErr w:type="gramStart"/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OutStream</w:t>
                              </w: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;</w:t>
                              </w:r>
                              <w:proofErr w:type="gramEnd"/>
                            </w:p>
                            <w:p w14:paraId="69DCD5C7" w14:textId="77777777" w:rsidR="00F535B2" w:rsidRPr="00F535B2" w:rsidRDefault="00F535B2" w:rsidP="00F535B2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       TempBlob: </w:t>
                              </w: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US" w:eastAsia="de-DE"/>
                                </w:rPr>
                                <w:t>Record</w:t>
                              </w: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 TempBlob </w:t>
                              </w:r>
                              <w:proofErr w:type="gramStart"/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val="en-US" w:eastAsia="de-DE"/>
                                </w:rPr>
                                <w:t>temporary</w:t>
                              </w: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  <w:t>;</w:t>
                              </w:r>
                              <w:proofErr w:type="gramEnd"/>
                            </w:p>
                            <w:p w14:paraId="5802173F" w14:textId="77777777" w:rsidR="00F535B2" w:rsidRPr="00F535B2" w:rsidRDefault="00F535B2" w:rsidP="00F535B2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US" w:eastAsia="de-DE"/>
                                </w:rPr>
                              </w:pPr>
                            </w:p>
                            <w:p w14:paraId="6342B190" w14:textId="77777777" w:rsidR="00F535B2" w:rsidRPr="00F535B2" w:rsidRDefault="00F535B2" w:rsidP="00F535B2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r w:rsidRPr="00F535B2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  <w:t>}</w:t>
                              </w:r>
                            </w:p>
                            <w:p w14:paraId="10A2CDD0" w14:textId="77777777" w:rsidR="00F535B2" w:rsidRPr="00F535B2" w:rsidRDefault="00F535B2" w:rsidP="00F535B2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</w:p>
                            <w:p w14:paraId="1FE6BFEC" w14:textId="77777777" w:rsidR="000C506C" w:rsidRPr="00471AA1" w:rsidRDefault="000C506C" w:rsidP="000C506C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ins w:id="132" w:author="Vikrant Abdagire | IBO" w:date="2020-03-27T15:59:00Z"/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</w:p>
                            <w:p w14:paraId="725D95B3" w14:textId="77777777" w:rsidR="000C506C" w:rsidRDefault="000C506C" w:rsidP="000C506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78F9B2A" id="Text Box 11" o:spid="_x0000_s1029" type="#_x0000_t202" style="position:absolute;left:0;text-align:left;margin-left:-.35pt;margin-top:0;width:486.75pt;height:30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" fillcolor="white [3201]" stroked="f" strokeweight=".5pt">
                  <v:textbox>
                    <w:txbxContent>
                      <w:p w14:paraId="269FB94B" w14:textId="77777777" w:rsidR="00F535B2" w:rsidRPr="00F535B2" w:rsidRDefault="00F535B2" w:rsidP="00F535B2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F535B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    </w:t>
                        </w:r>
                        <w:r w:rsidRPr="00F535B2">
                          <w:rPr>
                            <w:rFonts w:ascii="Consolas" w:eastAsia="Times New Roman" w:hAnsi="Consolas" w:cs="Times New Roman"/>
                            <w:color w:val="C586C0"/>
                            <w:sz w:val="21"/>
                            <w:szCs w:val="21"/>
                            <w:lang w:val="en-US" w:eastAsia="de-DE"/>
                          </w:rPr>
                          <w:t>trigger</w:t>
                        </w:r>
                        <w:r w:rsidRPr="00F535B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</w:t>
                        </w:r>
                        <w:proofErr w:type="gramStart"/>
                        <w:r w:rsidRPr="00F535B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OnAfterGetRecord</w:t>
                        </w:r>
                        <w:r w:rsidRPr="00F535B2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(</w:t>
                        </w:r>
                        <w:proofErr w:type="gramEnd"/>
                        <w:r w:rsidRPr="00F535B2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)</w:t>
                        </w:r>
                      </w:p>
                      <w:p w14:paraId="589433A8" w14:textId="77777777" w:rsidR="00F535B2" w:rsidRPr="00F535B2" w:rsidRDefault="00F535B2" w:rsidP="00F535B2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F535B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    </w:t>
                        </w:r>
                        <w:r w:rsidRPr="00F535B2">
                          <w:rPr>
                            <w:rFonts w:ascii="Consolas" w:eastAsia="Times New Roman" w:hAnsi="Consolas" w:cs="Times New Roman"/>
                            <w:color w:val="C586C0"/>
                            <w:sz w:val="21"/>
                            <w:szCs w:val="21"/>
                            <w:lang w:val="en-US" w:eastAsia="de-DE"/>
                          </w:rPr>
                          <w:t>begin</w:t>
                        </w:r>
                      </w:p>
                      <w:p w14:paraId="488EA3D3" w14:textId="77777777" w:rsidR="00F535B2" w:rsidRPr="00F535B2" w:rsidRDefault="00F535B2" w:rsidP="00F535B2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</w:p>
                      <w:p w14:paraId="232FAFCB" w14:textId="77777777" w:rsidR="00F535B2" w:rsidRPr="00F535B2" w:rsidRDefault="00F535B2" w:rsidP="00F535B2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F535B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        </w:t>
                        </w:r>
                        <w:r w:rsidRPr="00F535B2">
                          <w:rPr>
                            <w:rFonts w:ascii="Consolas" w:eastAsia="Times New Roman" w:hAnsi="Consolas" w:cs="Times New Roman"/>
                            <w:color w:val="6A9955"/>
                            <w:sz w:val="21"/>
                            <w:szCs w:val="21"/>
                            <w:lang w:val="en-US" w:eastAsia="de-DE"/>
                          </w:rPr>
                          <w:t>//                Barcode.GenerateBarcode("No.", var_BarcodeFormat, var_Barcode_Height, var_Barcode_Width, var_Barcode_Margin, var_IsPureBarcode, TempBlob</w:t>
                        </w:r>
                        <w:proofErr w:type="gramStart"/>
                        <w:r w:rsidRPr="00F535B2">
                          <w:rPr>
                            <w:rFonts w:ascii="Consolas" w:eastAsia="Times New Roman" w:hAnsi="Consolas" w:cs="Times New Roman"/>
                            <w:color w:val="6A9955"/>
                            <w:sz w:val="21"/>
                            <w:szCs w:val="21"/>
                            <w:lang w:val="en-US" w:eastAsia="de-DE"/>
                          </w:rPr>
                          <w:t>);</w:t>
                        </w:r>
                        <w:proofErr w:type="gramEnd"/>
                      </w:p>
                      <w:p w14:paraId="7777C5ED" w14:textId="77777777" w:rsidR="00F535B2" w:rsidRPr="00F535B2" w:rsidRDefault="00F535B2" w:rsidP="00F535B2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F535B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        Barcode</w:t>
                        </w:r>
                        <w:r w:rsidRPr="00F535B2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.</w:t>
                        </w:r>
                        <w:r w:rsidRPr="00F535B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GenerateBarcode</w:t>
                        </w:r>
                        <w:r w:rsidRPr="00F535B2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(</w:t>
                        </w:r>
                        <w:r w:rsidRPr="00F535B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"No.", </w:t>
                        </w:r>
                        <w:r w:rsidRPr="00F535B2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de-DE"/>
                          </w:rPr>
                          <w:t>'CODE_39'</w:t>
                        </w:r>
                        <w:r w:rsidRPr="00F535B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, </w:t>
                        </w:r>
                        <w:r w:rsidRPr="00F535B2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de-DE"/>
                          </w:rPr>
                          <w:t>'100'</w:t>
                        </w:r>
                        <w:r w:rsidRPr="00F535B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, </w:t>
                        </w:r>
                        <w:r w:rsidRPr="00F535B2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de-DE"/>
                          </w:rPr>
                          <w:t>'400'</w:t>
                        </w:r>
                        <w:r w:rsidRPr="00F535B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, </w:t>
                        </w:r>
                        <w:r w:rsidRPr="00F535B2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de-DE"/>
                          </w:rPr>
                          <w:t>'0'</w:t>
                        </w:r>
                        <w:r w:rsidRPr="00F535B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, </w:t>
                        </w:r>
                        <w:r w:rsidRPr="00F535B2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US" w:eastAsia="de-DE"/>
                          </w:rPr>
                          <w:t>'true'</w:t>
                        </w:r>
                        <w:r w:rsidRPr="00F535B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, TempBlob</w:t>
                        </w:r>
                        <w:proofErr w:type="gramStart"/>
                        <w:r w:rsidRPr="00F535B2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)</w:t>
                        </w:r>
                        <w:r w:rsidRPr="00F535B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;</w:t>
                        </w:r>
                        <w:proofErr w:type="gramEnd"/>
                      </w:p>
                      <w:p w14:paraId="48F1045E" w14:textId="77777777" w:rsidR="00F535B2" w:rsidRPr="00F535B2" w:rsidRDefault="00F535B2" w:rsidP="00F535B2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F535B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    </w:t>
                        </w:r>
                        <w:proofErr w:type="gramStart"/>
                        <w:r w:rsidRPr="00F535B2">
                          <w:rPr>
                            <w:rFonts w:ascii="Consolas" w:eastAsia="Times New Roman" w:hAnsi="Consolas" w:cs="Times New Roman"/>
                            <w:color w:val="C586C0"/>
                            <w:sz w:val="21"/>
                            <w:szCs w:val="21"/>
                            <w:lang w:val="en-US" w:eastAsia="de-DE"/>
                          </w:rPr>
                          <w:t>end</w:t>
                        </w:r>
                        <w:r w:rsidRPr="00F535B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;</w:t>
                        </w:r>
                        <w:proofErr w:type="gramEnd"/>
                      </w:p>
                      <w:p w14:paraId="614159F2" w14:textId="77777777" w:rsidR="00F535B2" w:rsidRPr="00F535B2" w:rsidRDefault="00F535B2" w:rsidP="00F535B2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</w:p>
                      <w:p w14:paraId="232483EA" w14:textId="77777777" w:rsidR="00F535B2" w:rsidRPr="00F535B2" w:rsidRDefault="00F535B2" w:rsidP="00F535B2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F535B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}</w:t>
                        </w:r>
                      </w:p>
                      <w:p w14:paraId="4AE56A2B" w14:textId="77777777" w:rsidR="00F535B2" w:rsidRPr="00F535B2" w:rsidRDefault="00F535B2" w:rsidP="00F535B2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F535B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}</w:t>
                        </w:r>
                      </w:p>
                      <w:p w14:paraId="5E26DC5F" w14:textId="77777777" w:rsidR="00F535B2" w:rsidRPr="00F535B2" w:rsidRDefault="00F535B2" w:rsidP="00F535B2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</w:p>
                      <w:p w14:paraId="13E0FFCE" w14:textId="77777777" w:rsidR="00F535B2" w:rsidRPr="00F535B2" w:rsidRDefault="00F535B2" w:rsidP="00F535B2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F535B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</w:t>
                        </w:r>
                        <w:r w:rsidRPr="00F535B2">
                          <w:rPr>
                            <w:rFonts w:ascii="Consolas" w:eastAsia="Times New Roman" w:hAnsi="Consolas" w:cs="Times New Roman"/>
                            <w:color w:val="C586C0"/>
                            <w:sz w:val="21"/>
                            <w:szCs w:val="21"/>
                            <w:lang w:val="en-US" w:eastAsia="de-DE"/>
                          </w:rPr>
                          <w:t>var</w:t>
                        </w:r>
                      </w:p>
                      <w:p w14:paraId="39C24CC4" w14:textId="77777777" w:rsidR="00F535B2" w:rsidRPr="00F535B2" w:rsidRDefault="00F535B2" w:rsidP="00F535B2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F535B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Barcode: </w:t>
                        </w:r>
                        <w:r w:rsidRPr="00F535B2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Codeunit</w:t>
                        </w:r>
                        <w:r w:rsidRPr="00F535B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"IBO Digital Barcode Generator</w:t>
                        </w:r>
                        <w:proofErr w:type="gramStart"/>
                        <w:r w:rsidRPr="00F535B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";</w:t>
                        </w:r>
                        <w:proofErr w:type="gramEnd"/>
                      </w:p>
                      <w:p w14:paraId="6E07C741" w14:textId="77777777" w:rsidR="00F535B2" w:rsidRPr="00F535B2" w:rsidRDefault="00F535B2" w:rsidP="00F535B2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F535B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InStreamRep: </w:t>
                        </w:r>
                        <w:proofErr w:type="gramStart"/>
                        <w:r w:rsidRPr="00F535B2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InStream</w:t>
                        </w:r>
                        <w:r w:rsidRPr="00F535B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;</w:t>
                        </w:r>
                        <w:proofErr w:type="gramEnd"/>
                      </w:p>
                      <w:p w14:paraId="3B73F077" w14:textId="77777777" w:rsidR="00F535B2" w:rsidRPr="00F535B2" w:rsidRDefault="00F535B2" w:rsidP="00F535B2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F535B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outStreamRep: </w:t>
                        </w:r>
                        <w:proofErr w:type="gramStart"/>
                        <w:r w:rsidRPr="00F535B2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OutStream</w:t>
                        </w:r>
                        <w:r w:rsidRPr="00F535B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;</w:t>
                        </w:r>
                        <w:proofErr w:type="gramEnd"/>
                      </w:p>
                      <w:p w14:paraId="69DCD5C7" w14:textId="77777777" w:rsidR="00F535B2" w:rsidRPr="00F535B2" w:rsidRDefault="00F535B2" w:rsidP="00F535B2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  <w:r w:rsidRPr="00F535B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       TempBlob: </w:t>
                        </w:r>
                        <w:r w:rsidRPr="00F535B2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US" w:eastAsia="de-DE"/>
                          </w:rPr>
                          <w:t>Record</w:t>
                        </w:r>
                        <w:r w:rsidRPr="00F535B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 TempBlob </w:t>
                        </w:r>
                        <w:proofErr w:type="gramStart"/>
                        <w:r w:rsidRPr="00F535B2">
                          <w:rPr>
                            <w:rFonts w:ascii="Consolas" w:eastAsia="Times New Roman" w:hAnsi="Consolas" w:cs="Times New Roman"/>
                            <w:color w:val="C586C0"/>
                            <w:sz w:val="21"/>
                            <w:szCs w:val="21"/>
                            <w:lang w:val="en-US" w:eastAsia="de-DE"/>
                          </w:rPr>
                          <w:t>temporary</w:t>
                        </w:r>
                        <w:r w:rsidRPr="00F535B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  <w:t>;</w:t>
                        </w:r>
                        <w:proofErr w:type="gramEnd"/>
                      </w:p>
                      <w:p w14:paraId="5802173F" w14:textId="77777777" w:rsidR="00F535B2" w:rsidRPr="00F535B2" w:rsidRDefault="00F535B2" w:rsidP="00F535B2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US" w:eastAsia="de-DE"/>
                          </w:rPr>
                        </w:pPr>
                      </w:p>
                      <w:p w14:paraId="6342B190" w14:textId="77777777" w:rsidR="00F535B2" w:rsidRPr="00F535B2" w:rsidRDefault="00F535B2" w:rsidP="00F535B2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  <w:r w:rsidRPr="00F535B2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  <w:t>}</w:t>
                        </w:r>
                      </w:p>
                      <w:p w14:paraId="10A2CDD0" w14:textId="77777777" w:rsidR="00F535B2" w:rsidRPr="00F535B2" w:rsidRDefault="00F535B2" w:rsidP="00F535B2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</w:p>
                      <w:p w14:paraId="1FE6BFEC" w14:textId="77777777" w:rsidR="000C506C" w:rsidRPr="00471AA1" w:rsidRDefault="000C506C" w:rsidP="000C506C">
                        <w:pPr>
                          <w:shd w:val="clear" w:color="auto" w:fill="1E1E1E"/>
                          <w:spacing w:after="0" w:line="285" w:lineRule="atLeast"/>
                          <w:rPr>
                            <w:ins w:id="133" w:author="Vikrant Abdagire | IBO" w:date="2020-03-27T15:59:00Z"/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eastAsia="de-DE"/>
                          </w:rPr>
                        </w:pPr>
                      </w:p>
                      <w:p w14:paraId="725D95B3" w14:textId="77777777" w:rsidR="000C506C" w:rsidRDefault="000C506C" w:rsidP="000C506C"/>
                    </w:txbxContent>
                  </v:textbox>
                </v:shape>
              </w:pict>
            </mc:Fallback>
          </mc:AlternateContent>
        </w:r>
      </w:ins>
    </w:p>
    <w:p w14:paraId="74BB42AF" w14:textId="4EFA2B02" w:rsidR="00656F0B" w:rsidRPr="002E1AE3" w:rsidRDefault="00656F0B" w:rsidP="00140177">
      <w:pPr>
        <w:ind w:left="360"/>
        <w:rPr>
          <w:noProof/>
          <w:lang w:val="en-US"/>
        </w:rPr>
      </w:pPr>
    </w:p>
    <w:p w14:paraId="6E50DA3E" w14:textId="2ED179A8" w:rsidR="00656F0B" w:rsidRPr="002E1AE3" w:rsidRDefault="00656F0B" w:rsidP="00140177">
      <w:pPr>
        <w:ind w:left="360"/>
        <w:rPr>
          <w:noProof/>
          <w:lang w:val="en-US"/>
        </w:rPr>
      </w:pPr>
    </w:p>
    <w:p w14:paraId="3534E2B2" w14:textId="48E99723" w:rsidR="00656F0B" w:rsidRPr="002E1AE3" w:rsidRDefault="00656F0B" w:rsidP="00140177">
      <w:pPr>
        <w:ind w:left="360"/>
        <w:rPr>
          <w:noProof/>
          <w:lang w:val="en-US"/>
        </w:rPr>
      </w:pPr>
    </w:p>
    <w:p w14:paraId="4457F6B3" w14:textId="7DA01AD3" w:rsidR="00656F0B" w:rsidRPr="002E1AE3" w:rsidRDefault="00656F0B" w:rsidP="00140177">
      <w:pPr>
        <w:ind w:left="360"/>
        <w:rPr>
          <w:noProof/>
          <w:lang w:val="en-US"/>
        </w:rPr>
      </w:pPr>
    </w:p>
    <w:p w14:paraId="0231FCC7" w14:textId="52BB15F7" w:rsidR="00656F0B" w:rsidRPr="002E1AE3" w:rsidRDefault="00656F0B" w:rsidP="00140177">
      <w:pPr>
        <w:ind w:left="360"/>
        <w:rPr>
          <w:noProof/>
          <w:lang w:val="en-US"/>
        </w:rPr>
      </w:pPr>
    </w:p>
    <w:p w14:paraId="6E467CFF" w14:textId="2136326F" w:rsidR="00656F0B" w:rsidRPr="002E1AE3" w:rsidRDefault="00656F0B" w:rsidP="00140177">
      <w:pPr>
        <w:ind w:left="360"/>
        <w:rPr>
          <w:noProof/>
          <w:lang w:val="en-US"/>
        </w:rPr>
      </w:pPr>
    </w:p>
    <w:p w14:paraId="3739801A" w14:textId="33F42CA1" w:rsidR="00656F0B" w:rsidRPr="002E1AE3" w:rsidRDefault="00656F0B" w:rsidP="00140177">
      <w:pPr>
        <w:ind w:left="360"/>
        <w:rPr>
          <w:noProof/>
          <w:lang w:val="en-US"/>
        </w:rPr>
      </w:pPr>
    </w:p>
    <w:p w14:paraId="3960E565" w14:textId="554D236A" w:rsidR="00656F0B" w:rsidRPr="002E1AE3" w:rsidRDefault="00656F0B" w:rsidP="00140177">
      <w:pPr>
        <w:ind w:left="360"/>
        <w:rPr>
          <w:noProof/>
          <w:lang w:val="en-US"/>
        </w:rPr>
      </w:pPr>
    </w:p>
    <w:p w14:paraId="0B547D8A" w14:textId="4360DD6A" w:rsidR="00656F0B" w:rsidRPr="002E1AE3" w:rsidRDefault="00656F0B" w:rsidP="00140177">
      <w:pPr>
        <w:ind w:left="360"/>
        <w:rPr>
          <w:noProof/>
          <w:lang w:val="en-US"/>
        </w:rPr>
      </w:pPr>
    </w:p>
    <w:p w14:paraId="761B13E1" w14:textId="07D69FEB" w:rsidR="00656F0B" w:rsidRPr="002E1AE3" w:rsidRDefault="00656F0B" w:rsidP="00140177">
      <w:pPr>
        <w:ind w:left="360"/>
        <w:rPr>
          <w:noProof/>
          <w:lang w:val="en-US"/>
        </w:rPr>
      </w:pPr>
    </w:p>
    <w:p w14:paraId="546C5B05" w14:textId="50BE58A3" w:rsidR="00627E63" w:rsidRDefault="00627E63">
      <w:pPr>
        <w:rPr>
          <w:color w:val="002060"/>
          <w:sz w:val="20"/>
          <w:szCs w:val="20"/>
          <w:lang w:val="en-US"/>
        </w:rPr>
      </w:pPr>
    </w:p>
    <w:p w14:paraId="315B4845" w14:textId="15F05DDB" w:rsidR="00F535B2" w:rsidRDefault="00F535B2">
      <w:pPr>
        <w:rPr>
          <w:color w:val="002060"/>
          <w:sz w:val="20"/>
          <w:szCs w:val="20"/>
          <w:lang w:val="en-US"/>
        </w:rPr>
      </w:pPr>
    </w:p>
    <w:p w14:paraId="2E35E39D" w14:textId="77777777" w:rsidR="00F535B2" w:rsidRPr="009F71F4" w:rsidRDefault="00F535B2">
      <w:pPr>
        <w:rPr>
          <w:color w:val="002060"/>
          <w:sz w:val="20"/>
          <w:szCs w:val="20"/>
          <w:lang w:val="en-US"/>
        </w:rPr>
      </w:pPr>
    </w:p>
    <w:p w14:paraId="48EC3FD7" w14:textId="7109E9BC" w:rsidR="00740653" w:rsidRDefault="00084E8F" w:rsidP="00740653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 w:rsidRPr="009F71F4">
        <w:rPr>
          <w:color w:val="002060"/>
          <w:sz w:val="20"/>
          <w:szCs w:val="20"/>
          <w:lang w:val="en-US"/>
        </w:rPr>
        <w:t xml:space="preserve">Publish the report using </w:t>
      </w:r>
      <w:r w:rsidR="00F072ED" w:rsidRPr="009F71F4">
        <w:rPr>
          <w:color w:val="002060"/>
          <w:sz w:val="20"/>
          <w:szCs w:val="20"/>
          <w:lang w:val="en-US"/>
        </w:rPr>
        <w:t xml:space="preserve">by going </w:t>
      </w:r>
      <w:r w:rsidR="00CC7F7E">
        <w:rPr>
          <w:color w:val="002060"/>
          <w:sz w:val="20"/>
          <w:szCs w:val="20"/>
          <w:lang w:val="en-US"/>
        </w:rPr>
        <w:t>to command pallet</w:t>
      </w:r>
      <w:r w:rsidR="00431C10">
        <w:rPr>
          <w:color w:val="002060"/>
          <w:sz w:val="20"/>
          <w:szCs w:val="20"/>
          <w:lang w:val="en-US"/>
        </w:rPr>
        <w:t xml:space="preserve"> View</w:t>
      </w:r>
      <w:r w:rsidR="00431C10" w:rsidRPr="00431C10">
        <w:rPr>
          <w:color w:val="002060"/>
          <w:sz w:val="20"/>
          <w:szCs w:val="20"/>
          <w:lang w:val="en-US"/>
        </w:rPr>
        <w:sym w:font="Wingdings" w:char="F0E0"/>
      </w:r>
      <w:r w:rsidR="00431C10">
        <w:rPr>
          <w:color w:val="002060"/>
          <w:sz w:val="20"/>
          <w:szCs w:val="20"/>
          <w:lang w:val="en-US"/>
        </w:rPr>
        <w:t>Command Pallet</w:t>
      </w:r>
    </w:p>
    <w:p w14:paraId="2458C4D7" w14:textId="3D75B666" w:rsidR="00431C10" w:rsidRDefault="00401F91" w:rsidP="00740653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>Once the report is publish</w:t>
      </w:r>
      <w:r w:rsidR="006A034A">
        <w:rPr>
          <w:color w:val="002060"/>
          <w:sz w:val="20"/>
          <w:szCs w:val="20"/>
          <w:lang w:val="en-US"/>
        </w:rPr>
        <w:t>ed</w:t>
      </w:r>
      <w:r>
        <w:rPr>
          <w:color w:val="002060"/>
          <w:sz w:val="20"/>
          <w:szCs w:val="20"/>
          <w:lang w:val="en-US"/>
        </w:rPr>
        <w:t xml:space="preserve">, </w:t>
      </w:r>
      <w:r w:rsidR="00C6540C">
        <w:rPr>
          <w:color w:val="002060"/>
          <w:sz w:val="20"/>
          <w:szCs w:val="20"/>
          <w:lang w:val="en-US"/>
        </w:rPr>
        <w:t xml:space="preserve">it will automatically generate </w:t>
      </w:r>
      <w:proofErr w:type="spellStart"/>
      <w:r w:rsidR="002B5301">
        <w:rPr>
          <w:color w:val="002060"/>
          <w:sz w:val="20"/>
          <w:szCs w:val="20"/>
          <w:lang w:val="en-US"/>
        </w:rPr>
        <w:t>RDLCRe</w:t>
      </w:r>
      <w:r w:rsidR="009273DC">
        <w:rPr>
          <w:color w:val="002060"/>
          <w:sz w:val="20"/>
          <w:szCs w:val="20"/>
          <w:lang w:val="en-US"/>
        </w:rPr>
        <w:t>portExample</w:t>
      </w:r>
      <w:r w:rsidR="0006430B" w:rsidRPr="0006430B">
        <w:rPr>
          <w:color w:val="002060"/>
          <w:sz w:val="20"/>
          <w:szCs w:val="20"/>
          <w:lang w:val="en-US"/>
        </w:rPr>
        <w:t>.</w:t>
      </w:r>
      <w:r w:rsidR="009273DC">
        <w:rPr>
          <w:color w:val="002060"/>
          <w:sz w:val="20"/>
          <w:szCs w:val="20"/>
          <w:lang w:val="en-US"/>
        </w:rPr>
        <w:t>rdl</w:t>
      </w:r>
      <w:proofErr w:type="spellEnd"/>
      <w:r w:rsidR="0006430B">
        <w:rPr>
          <w:color w:val="002060"/>
          <w:sz w:val="20"/>
          <w:szCs w:val="20"/>
          <w:lang w:val="en-US"/>
        </w:rPr>
        <w:t xml:space="preserve"> under Templates folder</w:t>
      </w:r>
    </w:p>
    <w:p w14:paraId="44A4EADE" w14:textId="137B976E" w:rsidR="007C6164" w:rsidRDefault="007C6164" w:rsidP="007C6164">
      <w:pPr>
        <w:rPr>
          <w:color w:val="00206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CA117D4" wp14:editId="326674FB">
            <wp:extent cx="6188408" cy="28575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4076" cy="286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0D70" w14:textId="7DA9372F" w:rsidR="007072BA" w:rsidRDefault="007072BA" w:rsidP="007C6164">
      <w:pPr>
        <w:rPr>
          <w:color w:val="002060"/>
          <w:sz w:val="20"/>
          <w:szCs w:val="20"/>
          <w:lang w:val="en-US"/>
        </w:rPr>
      </w:pPr>
    </w:p>
    <w:p w14:paraId="5FB6FA70" w14:textId="09B277FA" w:rsidR="007072BA" w:rsidRDefault="007072BA" w:rsidP="007C6164">
      <w:pPr>
        <w:rPr>
          <w:color w:val="002060"/>
          <w:sz w:val="20"/>
          <w:szCs w:val="20"/>
          <w:lang w:val="en-US"/>
        </w:rPr>
      </w:pPr>
      <w:bookmarkStart w:id="134" w:name="_GoBack"/>
      <w:bookmarkEnd w:id="134"/>
    </w:p>
    <w:p w14:paraId="1EB16AC5" w14:textId="1759BCD8" w:rsidR="007072BA" w:rsidRDefault="007072BA" w:rsidP="007C6164">
      <w:pPr>
        <w:rPr>
          <w:color w:val="002060"/>
          <w:sz w:val="20"/>
          <w:szCs w:val="20"/>
          <w:lang w:val="en-US"/>
        </w:rPr>
      </w:pPr>
    </w:p>
    <w:p w14:paraId="68AE6390" w14:textId="052E74E4" w:rsidR="007072BA" w:rsidRDefault="007072BA" w:rsidP="007C6164">
      <w:pPr>
        <w:rPr>
          <w:color w:val="002060"/>
          <w:sz w:val="20"/>
          <w:szCs w:val="20"/>
          <w:lang w:val="en-US"/>
        </w:rPr>
      </w:pPr>
    </w:p>
    <w:p w14:paraId="6246FFAE" w14:textId="58CBA088" w:rsidR="007072BA" w:rsidRDefault="007072BA" w:rsidP="007C6164">
      <w:pPr>
        <w:rPr>
          <w:color w:val="002060"/>
          <w:sz w:val="20"/>
          <w:szCs w:val="20"/>
          <w:lang w:val="en-US"/>
        </w:rPr>
      </w:pPr>
    </w:p>
    <w:p w14:paraId="16DA77F2" w14:textId="56384007" w:rsidR="007072BA" w:rsidRDefault="007072BA" w:rsidP="007C6164">
      <w:pPr>
        <w:rPr>
          <w:color w:val="002060"/>
          <w:sz w:val="20"/>
          <w:szCs w:val="20"/>
          <w:lang w:val="en-US"/>
        </w:rPr>
      </w:pPr>
    </w:p>
    <w:p w14:paraId="46FD2076" w14:textId="77D3397D" w:rsidR="007072BA" w:rsidRDefault="007072BA" w:rsidP="007C6164">
      <w:pPr>
        <w:rPr>
          <w:color w:val="002060"/>
          <w:sz w:val="20"/>
          <w:szCs w:val="20"/>
          <w:lang w:val="en-US"/>
        </w:rPr>
      </w:pPr>
    </w:p>
    <w:p w14:paraId="7D515C74" w14:textId="3554CBA6" w:rsidR="007072BA" w:rsidRDefault="007072BA" w:rsidP="007C6164">
      <w:pPr>
        <w:rPr>
          <w:color w:val="002060"/>
          <w:sz w:val="20"/>
          <w:szCs w:val="20"/>
          <w:lang w:val="en-US"/>
        </w:rPr>
      </w:pPr>
    </w:p>
    <w:p w14:paraId="11155C60" w14:textId="7B8583C5" w:rsidR="007072BA" w:rsidRDefault="007072BA" w:rsidP="007C6164">
      <w:pPr>
        <w:rPr>
          <w:color w:val="002060"/>
          <w:sz w:val="20"/>
          <w:szCs w:val="20"/>
          <w:lang w:val="en-US"/>
        </w:rPr>
      </w:pPr>
    </w:p>
    <w:p w14:paraId="7479EB14" w14:textId="77777777" w:rsidR="007072BA" w:rsidRPr="007C6164" w:rsidRDefault="007072BA" w:rsidP="007C6164">
      <w:pPr>
        <w:rPr>
          <w:color w:val="002060"/>
          <w:sz w:val="20"/>
          <w:szCs w:val="20"/>
          <w:lang w:val="en-US"/>
        </w:rPr>
      </w:pPr>
    </w:p>
    <w:p w14:paraId="0C5D2C29" w14:textId="49EC2041" w:rsidR="004C7E55" w:rsidRPr="00C24665" w:rsidRDefault="003E14DB" w:rsidP="00C24665">
      <w:pPr>
        <w:pStyle w:val="ListParagraph"/>
        <w:numPr>
          <w:ilvl w:val="0"/>
          <w:numId w:val="1"/>
        </w:numPr>
        <w:rPr>
          <w:b/>
          <w:bCs/>
          <w:color w:val="002060"/>
          <w:sz w:val="20"/>
          <w:szCs w:val="20"/>
          <w:lang w:val="en-US"/>
        </w:rPr>
      </w:pPr>
      <w:r w:rsidRPr="00C24665">
        <w:rPr>
          <w:color w:val="002060"/>
          <w:sz w:val="20"/>
          <w:szCs w:val="20"/>
          <w:lang w:val="en-US"/>
        </w:rPr>
        <w:t xml:space="preserve">Open </w:t>
      </w:r>
      <w:r w:rsidR="000808A6" w:rsidRPr="00C24665">
        <w:rPr>
          <w:color w:val="002060"/>
          <w:sz w:val="20"/>
          <w:szCs w:val="20"/>
          <w:lang w:val="en-US"/>
        </w:rPr>
        <w:t xml:space="preserve">a </w:t>
      </w:r>
      <w:proofErr w:type="spellStart"/>
      <w:r w:rsidR="004D2847" w:rsidRPr="00C24665">
        <w:rPr>
          <w:color w:val="002060"/>
          <w:sz w:val="20"/>
          <w:szCs w:val="20"/>
          <w:lang w:val="en-US"/>
        </w:rPr>
        <w:t>RDLCReportExample.rdl</w:t>
      </w:r>
      <w:proofErr w:type="spellEnd"/>
      <w:r w:rsidR="000808A6" w:rsidRPr="00C24665">
        <w:rPr>
          <w:color w:val="002060"/>
          <w:sz w:val="20"/>
          <w:szCs w:val="20"/>
          <w:lang w:val="en-US"/>
        </w:rPr>
        <w:t xml:space="preserve"> file in </w:t>
      </w:r>
      <w:r w:rsidR="003050C8" w:rsidRPr="00C24665">
        <w:rPr>
          <w:color w:val="002060"/>
          <w:sz w:val="20"/>
          <w:szCs w:val="20"/>
          <w:lang w:val="en-US"/>
        </w:rPr>
        <w:t xml:space="preserve">externally in </w:t>
      </w:r>
      <w:r w:rsidR="00433232" w:rsidRPr="00C24665">
        <w:rPr>
          <w:color w:val="002060"/>
          <w:sz w:val="20"/>
          <w:szCs w:val="20"/>
          <w:lang w:val="en-US"/>
        </w:rPr>
        <w:t>Report Builder</w:t>
      </w:r>
    </w:p>
    <w:p w14:paraId="3AC0B531" w14:textId="29B381FD" w:rsidR="003050C8" w:rsidRDefault="003050C8" w:rsidP="003050C8">
      <w:pPr>
        <w:pStyle w:val="ListParagraph"/>
        <w:rPr>
          <w:b/>
          <w:bCs/>
          <w:color w:val="002060"/>
          <w:sz w:val="20"/>
          <w:szCs w:val="20"/>
          <w:lang w:val="en-US"/>
        </w:rPr>
      </w:pPr>
    </w:p>
    <w:p w14:paraId="67E1B703" w14:textId="35E37CF2" w:rsidR="003050C8" w:rsidRDefault="002054D3" w:rsidP="003050C8">
      <w:pPr>
        <w:pStyle w:val="ListParagraph"/>
        <w:rPr>
          <w:color w:val="002060"/>
          <w:sz w:val="20"/>
          <w:szCs w:val="20"/>
          <w:lang w:val="en-US"/>
        </w:rPr>
      </w:pPr>
      <w:r>
        <w:rPr>
          <w:noProof/>
          <w:color w:val="002060"/>
          <w:sz w:val="20"/>
          <w:szCs w:val="20"/>
          <w:lang w:val="en-US"/>
        </w:rPr>
        <w:drawing>
          <wp:inline distT="0" distB="0" distL="0" distR="0" wp14:anchorId="3E090C92" wp14:editId="34AEEDBF">
            <wp:extent cx="5753100" cy="2533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657EE" w14:textId="77777777" w:rsidR="002054D3" w:rsidRPr="0088689C" w:rsidRDefault="002054D3" w:rsidP="003050C8">
      <w:pPr>
        <w:pStyle w:val="ListParagraph"/>
        <w:rPr>
          <w:color w:val="002060"/>
          <w:sz w:val="20"/>
          <w:szCs w:val="20"/>
          <w:lang w:val="en-US"/>
        </w:rPr>
      </w:pPr>
    </w:p>
    <w:p w14:paraId="5DB1A37D" w14:textId="37388891" w:rsidR="003050C8" w:rsidRPr="0088689C" w:rsidRDefault="000B2E4D" w:rsidP="003627B9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 xml:space="preserve">Click on </w:t>
      </w:r>
      <w:r w:rsidR="001F47B6">
        <w:rPr>
          <w:color w:val="002060"/>
          <w:sz w:val="20"/>
          <w:szCs w:val="20"/>
          <w:lang w:val="en-US"/>
        </w:rPr>
        <w:t>“</w:t>
      </w:r>
      <w:r>
        <w:rPr>
          <w:color w:val="002060"/>
          <w:sz w:val="20"/>
          <w:szCs w:val="20"/>
          <w:lang w:val="en-US"/>
        </w:rPr>
        <w:t>Image</w:t>
      </w:r>
      <w:r w:rsidR="001F47B6">
        <w:rPr>
          <w:color w:val="002060"/>
          <w:sz w:val="20"/>
          <w:szCs w:val="20"/>
          <w:lang w:val="en-US"/>
        </w:rPr>
        <w:t>”</w:t>
      </w:r>
      <w:r>
        <w:rPr>
          <w:color w:val="002060"/>
          <w:sz w:val="20"/>
          <w:szCs w:val="20"/>
          <w:lang w:val="en-US"/>
        </w:rPr>
        <w:t xml:space="preserve"> </w:t>
      </w:r>
      <w:r w:rsidR="001F47B6">
        <w:rPr>
          <w:color w:val="002060"/>
          <w:sz w:val="20"/>
          <w:szCs w:val="20"/>
          <w:lang w:val="en-US"/>
        </w:rPr>
        <w:t xml:space="preserve">from the menu </w:t>
      </w:r>
      <w:r>
        <w:rPr>
          <w:color w:val="002060"/>
          <w:sz w:val="20"/>
          <w:szCs w:val="20"/>
          <w:lang w:val="en-US"/>
        </w:rPr>
        <w:t>to Insert Image</w:t>
      </w:r>
      <w:r w:rsidR="001F47B6">
        <w:rPr>
          <w:color w:val="002060"/>
          <w:sz w:val="20"/>
          <w:szCs w:val="20"/>
          <w:lang w:val="en-US"/>
        </w:rPr>
        <w:t xml:space="preserve"> field</w:t>
      </w:r>
      <w:r w:rsidR="007F625F" w:rsidRPr="0088689C">
        <w:rPr>
          <w:color w:val="002060"/>
          <w:sz w:val="20"/>
          <w:szCs w:val="20"/>
          <w:lang w:val="en-US"/>
        </w:rPr>
        <w:t>.</w:t>
      </w:r>
    </w:p>
    <w:p w14:paraId="633A5E4E" w14:textId="1AAD1D2A" w:rsidR="003627B9" w:rsidRDefault="003627B9" w:rsidP="003627B9">
      <w:pPr>
        <w:rPr>
          <w:b/>
          <w:bCs/>
          <w:color w:val="002060"/>
          <w:sz w:val="20"/>
          <w:szCs w:val="20"/>
          <w:lang w:val="en-US"/>
        </w:rPr>
      </w:pPr>
    </w:p>
    <w:p w14:paraId="5173A0C1" w14:textId="5A423DD5" w:rsidR="00303A3F" w:rsidRDefault="000B2E4D" w:rsidP="003627B9">
      <w:pPr>
        <w:rPr>
          <w:b/>
          <w:bCs/>
          <w:color w:val="00206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A4AEC32" wp14:editId="4D629B74">
            <wp:extent cx="5760720" cy="3240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8052" w14:textId="414693BB" w:rsidR="00303A3F" w:rsidRPr="000628A6" w:rsidRDefault="000869B9" w:rsidP="000628A6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 w:rsidRPr="000628A6">
        <w:rPr>
          <w:color w:val="002060"/>
          <w:sz w:val="20"/>
          <w:szCs w:val="20"/>
          <w:lang w:val="en-US"/>
        </w:rPr>
        <w:t xml:space="preserve">In the </w:t>
      </w:r>
      <w:r w:rsidR="0072079C" w:rsidRPr="000628A6">
        <w:rPr>
          <w:color w:val="002060"/>
          <w:sz w:val="20"/>
          <w:szCs w:val="20"/>
          <w:lang w:val="en-US"/>
        </w:rPr>
        <w:t xml:space="preserve">Image property set change </w:t>
      </w:r>
      <w:r w:rsidR="005E4111" w:rsidRPr="000628A6">
        <w:rPr>
          <w:color w:val="002060"/>
          <w:sz w:val="20"/>
          <w:szCs w:val="20"/>
          <w:lang w:val="en-US"/>
        </w:rPr>
        <w:t>the image source as “Database”</w:t>
      </w:r>
    </w:p>
    <w:p w14:paraId="4218EFBA" w14:textId="77777777" w:rsidR="00CB19A5" w:rsidRPr="00E50B1D" w:rsidRDefault="00CB19A5" w:rsidP="00F53C55">
      <w:pPr>
        <w:pStyle w:val="ListParagraph"/>
        <w:rPr>
          <w:color w:val="002060"/>
          <w:sz w:val="20"/>
          <w:szCs w:val="20"/>
          <w:lang w:val="en-US"/>
        </w:rPr>
      </w:pPr>
    </w:p>
    <w:p w14:paraId="1FF1FE7B" w14:textId="7C1F8E99" w:rsidR="0030259F" w:rsidRDefault="00950A27" w:rsidP="0030259F">
      <w:pPr>
        <w:pStyle w:val="ListParagraph"/>
        <w:rPr>
          <w:b/>
          <w:bCs/>
          <w:color w:val="00206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61AE8C40" wp14:editId="00475915">
            <wp:extent cx="5553075" cy="5086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AD4A" w14:textId="3F24DA35" w:rsidR="00B022F4" w:rsidRDefault="00B022F4" w:rsidP="0030259F">
      <w:pPr>
        <w:pStyle w:val="ListParagraph"/>
        <w:rPr>
          <w:b/>
          <w:bCs/>
          <w:color w:val="002060"/>
          <w:sz w:val="20"/>
          <w:szCs w:val="20"/>
          <w:lang w:val="en-US"/>
        </w:rPr>
      </w:pPr>
    </w:p>
    <w:p w14:paraId="03D3F36E" w14:textId="0780F9B1" w:rsidR="00B022F4" w:rsidRDefault="00C44A53" w:rsidP="00C44A53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>Set the MIME type as “</w:t>
      </w:r>
      <w:r w:rsidR="002750D2">
        <w:rPr>
          <w:color w:val="002060"/>
          <w:sz w:val="20"/>
          <w:szCs w:val="20"/>
          <w:lang w:val="en-US"/>
        </w:rPr>
        <w:t>image/jpeg</w:t>
      </w:r>
      <w:r>
        <w:rPr>
          <w:color w:val="002060"/>
          <w:sz w:val="20"/>
          <w:szCs w:val="20"/>
          <w:lang w:val="en-US"/>
        </w:rPr>
        <w:t>”</w:t>
      </w:r>
    </w:p>
    <w:p w14:paraId="79F79E84" w14:textId="34CD9B53" w:rsidR="002750D2" w:rsidRPr="00C44A53" w:rsidRDefault="002750D2" w:rsidP="002750D2">
      <w:pPr>
        <w:pStyle w:val="ListParagraph"/>
        <w:rPr>
          <w:color w:val="00206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4ECC8D9A" wp14:editId="18612D9B">
            <wp:extent cx="5514975" cy="5143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3A25" w14:textId="77777777" w:rsidR="002A0F0C" w:rsidRDefault="002A0F0C" w:rsidP="002A0F0C">
      <w:pPr>
        <w:pStyle w:val="ListParagraph"/>
        <w:rPr>
          <w:color w:val="002060"/>
          <w:sz w:val="20"/>
          <w:szCs w:val="20"/>
          <w:lang w:val="en-US"/>
        </w:rPr>
      </w:pPr>
    </w:p>
    <w:p w14:paraId="00D61EF3" w14:textId="4EC4BBDA" w:rsidR="00FD0D5B" w:rsidRDefault="002A0F0C" w:rsidP="002A0F0C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>In th</w:t>
      </w:r>
      <w:r w:rsidR="00FD0D5B">
        <w:rPr>
          <w:color w:val="002060"/>
          <w:sz w:val="20"/>
          <w:szCs w:val="20"/>
          <w:lang w:val="en-US"/>
        </w:rPr>
        <w:t>e expression add following formula</w:t>
      </w:r>
      <w:r w:rsidR="00CE52F6">
        <w:rPr>
          <w:color w:val="002060"/>
          <w:sz w:val="20"/>
          <w:szCs w:val="20"/>
          <w:lang w:val="en-US"/>
        </w:rPr>
        <w:t xml:space="preserve"> and click on OK.</w:t>
      </w:r>
    </w:p>
    <w:p w14:paraId="719652E4" w14:textId="2C605CA0" w:rsidR="00215D41" w:rsidRDefault="00B6153E" w:rsidP="00215D41">
      <w:pPr>
        <w:pStyle w:val="ListParagraph"/>
        <w:rPr>
          <w:color w:val="002060"/>
          <w:sz w:val="20"/>
          <w:szCs w:val="20"/>
          <w:lang w:val="en-US"/>
        </w:rPr>
      </w:pPr>
      <w:r w:rsidRPr="00B6153E">
        <w:rPr>
          <w:color w:val="002060"/>
          <w:sz w:val="20"/>
          <w:szCs w:val="20"/>
          <w:lang w:val="en-US"/>
        </w:rPr>
        <w:t>=Convert.ToBase64</w:t>
      </w:r>
      <w:proofErr w:type="gramStart"/>
      <w:r w:rsidRPr="00B6153E">
        <w:rPr>
          <w:color w:val="002060"/>
          <w:sz w:val="20"/>
          <w:szCs w:val="20"/>
          <w:lang w:val="en-US"/>
        </w:rPr>
        <w:t>String(</w:t>
      </w:r>
      <w:proofErr w:type="gramEnd"/>
      <w:r w:rsidRPr="00B6153E">
        <w:rPr>
          <w:color w:val="002060"/>
          <w:sz w:val="20"/>
          <w:szCs w:val="20"/>
          <w:lang w:val="en-US"/>
        </w:rPr>
        <w:t>First(</w:t>
      </w:r>
      <w:proofErr w:type="spellStart"/>
      <w:r w:rsidRPr="00B6153E">
        <w:rPr>
          <w:color w:val="002060"/>
          <w:sz w:val="20"/>
          <w:szCs w:val="20"/>
          <w:lang w:val="en-US"/>
        </w:rPr>
        <w:t>Fields!Barcode.Value</w:t>
      </w:r>
      <w:proofErr w:type="spellEnd"/>
      <w:r w:rsidRPr="00B6153E">
        <w:rPr>
          <w:color w:val="002060"/>
          <w:sz w:val="20"/>
          <w:szCs w:val="20"/>
          <w:lang w:val="en-US"/>
        </w:rPr>
        <w:t>, "</w:t>
      </w:r>
      <w:proofErr w:type="spellStart"/>
      <w:r w:rsidRPr="00B6153E">
        <w:rPr>
          <w:color w:val="002060"/>
          <w:sz w:val="20"/>
          <w:szCs w:val="20"/>
          <w:lang w:val="en-US"/>
        </w:rPr>
        <w:t>DataSet_Result</w:t>
      </w:r>
      <w:proofErr w:type="spellEnd"/>
      <w:r w:rsidRPr="00B6153E">
        <w:rPr>
          <w:color w:val="002060"/>
          <w:sz w:val="20"/>
          <w:szCs w:val="20"/>
          <w:lang w:val="en-US"/>
        </w:rPr>
        <w:t>"))</w:t>
      </w:r>
    </w:p>
    <w:p w14:paraId="0235AE5A" w14:textId="205D1DE5" w:rsidR="00576E09" w:rsidRDefault="00576E09" w:rsidP="00215D41">
      <w:pPr>
        <w:pStyle w:val="ListParagraph"/>
        <w:rPr>
          <w:color w:val="00206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310C1A17" wp14:editId="38519FA0">
            <wp:extent cx="5219700" cy="5857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99E2" w14:textId="77777777" w:rsidR="00703309" w:rsidRDefault="00703309" w:rsidP="00215D41">
      <w:pPr>
        <w:pStyle w:val="ListParagraph"/>
        <w:rPr>
          <w:color w:val="002060"/>
          <w:sz w:val="20"/>
          <w:szCs w:val="20"/>
          <w:lang w:val="en-US"/>
        </w:rPr>
      </w:pPr>
    </w:p>
    <w:p w14:paraId="59F87315" w14:textId="77777777" w:rsidR="00F30CD8" w:rsidRDefault="00703309" w:rsidP="00703309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>Save &amp; close the report.</w:t>
      </w:r>
    </w:p>
    <w:p w14:paraId="4D72299B" w14:textId="0F38FF82" w:rsidR="00B65578" w:rsidRPr="00703309" w:rsidRDefault="00F30CD8" w:rsidP="00703309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 xml:space="preserve">Publish </w:t>
      </w:r>
      <w:r w:rsidR="008E4A8D">
        <w:rPr>
          <w:color w:val="002060"/>
          <w:sz w:val="20"/>
          <w:szCs w:val="20"/>
          <w:lang w:val="en-US"/>
        </w:rPr>
        <w:t xml:space="preserve">extension in Business Central </w:t>
      </w:r>
      <w:r w:rsidR="00703309">
        <w:rPr>
          <w:color w:val="002060"/>
          <w:sz w:val="20"/>
          <w:szCs w:val="20"/>
          <w:lang w:val="en-US"/>
        </w:rPr>
        <w:t xml:space="preserve"> </w:t>
      </w:r>
    </w:p>
    <w:p w14:paraId="49DBA03F" w14:textId="6CF9C30D" w:rsidR="003846BA" w:rsidRDefault="00433181" w:rsidP="00153354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 xml:space="preserve">To test the report </w:t>
      </w:r>
      <w:r w:rsidR="00E02035">
        <w:rPr>
          <w:color w:val="002060"/>
          <w:sz w:val="20"/>
          <w:szCs w:val="20"/>
          <w:lang w:val="en-US"/>
        </w:rPr>
        <w:t>Open B</w:t>
      </w:r>
      <w:r w:rsidR="00AD6F00">
        <w:rPr>
          <w:color w:val="002060"/>
          <w:sz w:val="20"/>
          <w:szCs w:val="20"/>
          <w:lang w:val="en-US"/>
        </w:rPr>
        <w:t>usiness central Web client</w:t>
      </w:r>
      <w:r w:rsidR="00FC7DA9">
        <w:rPr>
          <w:color w:val="002060"/>
          <w:sz w:val="20"/>
          <w:szCs w:val="20"/>
          <w:lang w:val="en-US"/>
        </w:rPr>
        <w:t xml:space="preserve"> </w:t>
      </w:r>
      <w:r w:rsidR="003C7DEC">
        <w:rPr>
          <w:color w:val="002060"/>
          <w:sz w:val="20"/>
          <w:szCs w:val="20"/>
          <w:lang w:val="en-US"/>
        </w:rPr>
        <w:t xml:space="preserve">&amp; create new </w:t>
      </w:r>
      <w:r w:rsidR="00D10339">
        <w:rPr>
          <w:color w:val="002060"/>
          <w:sz w:val="20"/>
          <w:szCs w:val="20"/>
          <w:lang w:val="en-US"/>
        </w:rPr>
        <w:t xml:space="preserve">“Custom Report Layout” </w:t>
      </w:r>
    </w:p>
    <w:p w14:paraId="44BCAC67" w14:textId="712FF240" w:rsidR="00D10339" w:rsidRDefault="00D10339" w:rsidP="00D10339">
      <w:pPr>
        <w:pStyle w:val="ListParagraph"/>
        <w:rPr>
          <w:color w:val="00206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13E724F3" wp14:editId="65309236">
            <wp:extent cx="5760720" cy="3679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717E" w14:textId="435ED7DD" w:rsidR="00F345C9" w:rsidRDefault="006E7C1C" w:rsidP="00F345C9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 xml:space="preserve">Select </w:t>
      </w:r>
      <w:r w:rsidR="004F3C49">
        <w:rPr>
          <w:color w:val="002060"/>
          <w:sz w:val="20"/>
          <w:szCs w:val="20"/>
          <w:lang w:val="en-US"/>
        </w:rPr>
        <w:t xml:space="preserve">our </w:t>
      </w:r>
      <w:r w:rsidR="00775C09">
        <w:rPr>
          <w:color w:val="002060"/>
          <w:sz w:val="20"/>
          <w:szCs w:val="20"/>
          <w:lang w:val="en-US"/>
        </w:rPr>
        <w:t>published</w:t>
      </w:r>
      <w:r w:rsidR="004F3C49">
        <w:rPr>
          <w:color w:val="002060"/>
          <w:sz w:val="20"/>
          <w:szCs w:val="20"/>
          <w:lang w:val="en-US"/>
        </w:rPr>
        <w:t xml:space="preserve"> report</w:t>
      </w:r>
      <w:r w:rsidR="00775C09">
        <w:rPr>
          <w:color w:val="002060"/>
          <w:sz w:val="20"/>
          <w:szCs w:val="20"/>
          <w:lang w:val="en-US"/>
        </w:rPr>
        <w:t xml:space="preserve"> by entering report id</w:t>
      </w:r>
      <w:r w:rsidR="004F3C49">
        <w:rPr>
          <w:color w:val="002060"/>
          <w:sz w:val="20"/>
          <w:szCs w:val="20"/>
          <w:lang w:val="en-US"/>
        </w:rPr>
        <w:t xml:space="preserve"> </w:t>
      </w:r>
    </w:p>
    <w:p w14:paraId="2854582C" w14:textId="261E40D2" w:rsidR="003C7DEC" w:rsidRDefault="00363C79" w:rsidP="0031784C">
      <w:pPr>
        <w:ind w:left="360"/>
        <w:rPr>
          <w:color w:val="00206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1A970EF" wp14:editId="08219C12">
            <wp:extent cx="5760720" cy="2962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181B" w14:textId="79AB7509" w:rsidR="0031784C" w:rsidRDefault="0031784C" w:rsidP="0031784C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 xml:space="preserve">Select Insert Word layout option  </w:t>
      </w:r>
    </w:p>
    <w:p w14:paraId="41B5C03F" w14:textId="503F5E42" w:rsidR="0031784C" w:rsidRDefault="00B61BC7" w:rsidP="0031784C">
      <w:pPr>
        <w:pStyle w:val="ListParagraph"/>
        <w:rPr>
          <w:color w:val="00206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2A0FFB7F" wp14:editId="422FF1BB">
            <wp:extent cx="5219700" cy="4000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18E6" w14:textId="64D2779D" w:rsidR="0031784C" w:rsidRDefault="0031784C" w:rsidP="0031784C">
      <w:p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>1</w:t>
      </w:r>
      <w:r w:rsidR="003452DA">
        <w:rPr>
          <w:color w:val="002060"/>
          <w:sz w:val="20"/>
          <w:szCs w:val="20"/>
          <w:lang w:val="en-US"/>
        </w:rPr>
        <w:t>6</w:t>
      </w:r>
      <w:r>
        <w:rPr>
          <w:color w:val="002060"/>
          <w:sz w:val="20"/>
          <w:szCs w:val="20"/>
          <w:lang w:val="en-US"/>
        </w:rPr>
        <w:t>.</w:t>
      </w:r>
      <w:r w:rsidR="00416AD6">
        <w:rPr>
          <w:color w:val="002060"/>
          <w:sz w:val="20"/>
          <w:szCs w:val="20"/>
          <w:lang w:val="en-US"/>
        </w:rPr>
        <w:t xml:space="preserve">Import </w:t>
      </w:r>
      <w:r w:rsidR="004329B0">
        <w:rPr>
          <w:color w:val="002060"/>
          <w:sz w:val="20"/>
          <w:szCs w:val="20"/>
          <w:lang w:val="en-US"/>
        </w:rPr>
        <w:t xml:space="preserve">our </w:t>
      </w:r>
      <w:r w:rsidR="00BB6861">
        <w:rPr>
          <w:color w:val="002060"/>
          <w:sz w:val="20"/>
          <w:szCs w:val="20"/>
          <w:lang w:val="en-US"/>
        </w:rPr>
        <w:t>updated RDL</w:t>
      </w:r>
      <w:r w:rsidR="004329B0">
        <w:rPr>
          <w:color w:val="002060"/>
          <w:sz w:val="20"/>
          <w:szCs w:val="20"/>
          <w:lang w:val="en-US"/>
        </w:rPr>
        <w:t xml:space="preserve"> template </w:t>
      </w:r>
    </w:p>
    <w:p w14:paraId="257F30FB" w14:textId="1B86E60D" w:rsidR="004329B0" w:rsidRDefault="004329B0" w:rsidP="0031784C">
      <w:pPr>
        <w:rPr>
          <w:color w:val="002060"/>
          <w:sz w:val="20"/>
          <w:szCs w:val="20"/>
          <w:lang w:val="en-US"/>
        </w:rPr>
      </w:pPr>
    </w:p>
    <w:p w14:paraId="21344489" w14:textId="44A0C749" w:rsidR="004329B0" w:rsidRDefault="003452DA" w:rsidP="0031784C">
      <w:pPr>
        <w:rPr>
          <w:color w:val="00206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70A05EC" wp14:editId="723A74CB">
            <wp:extent cx="5760720" cy="16611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432F" w14:textId="6C696A97" w:rsidR="005C495A" w:rsidRDefault="005C495A" w:rsidP="0031784C">
      <w:pPr>
        <w:rPr>
          <w:color w:val="002060"/>
          <w:sz w:val="20"/>
          <w:szCs w:val="20"/>
          <w:lang w:val="en-US"/>
        </w:rPr>
      </w:pPr>
    </w:p>
    <w:p w14:paraId="232B2143" w14:textId="64B5C2A4" w:rsidR="005C495A" w:rsidRDefault="00517BAD" w:rsidP="00E3673E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 xml:space="preserve">Run the report </w:t>
      </w:r>
    </w:p>
    <w:p w14:paraId="2BF9076A" w14:textId="2BF4E64E" w:rsidR="00517BAD" w:rsidRDefault="00041D39" w:rsidP="00517BAD">
      <w:pPr>
        <w:ind w:left="360"/>
        <w:rPr>
          <w:color w:val="00206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D33FA80" wp14:editId="2D78B3F8">
            <wp:extent cx="5760720" cy="21291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0690" w14:textId="34521308" w:rsidR="0058082A" w:rsidRDefault="0058082A" w:rsidP="00517BAD">
      <w:pPr>
        <w:ind w:left="360"/>
        <w:rPr>
          <w:color w:val="002060"/>
          <w:sz w:val="20"/>
          <w:szCs w:val="20"/>
          <w:lang w:val="en-US"/>
        </w:rPr>
      </w:pPr>
    </w:p>
    <w:p w14:paraId="4BB0DA58" w14:textId="2A5FAFAD" w:rsidR="00830101" w:rsidRPr="00830101" w:rsidRDefault="00830101" w:rsidP="00830101">
      <w:pPr>
        <w:pStyle w:val="ListParagraph"/>
        <w:numPr>
          <w:ilvl w:val="0"/>
          <w:numId w:val="1"/>
        </w:numPr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lastRenderedPageBreak/>
        <w:t xml:space="preserve">Click on </w:t>
      </w:r>
      <w:r w:rsidR="00FB0976">
        <w:rPr>
          <w:color w:val="002060"/>
          <w:sz w:val="20"/>
          <w:szCs w:val="20"/>
          <w:lang w:val="en-US"/>
        </w:rPr>
        <w:t>“</w:t>
      </w:r>
      <w:r>
        <w:rPr>
          <w:color w:val="002060"/>
          <w:sz w:val="20"/>
          <w:szCs w:val="20"/>
          <w:lang w:val="en-US"/>
        </w:rPr>
        <w:t>Preview</w:t>
      </w:r>
      <w:r w:rsidR="00FB0976">
        <w:rPr>
          <w:color w:val="002060"/>
          <w:sz w:val="20"/>
          <w:szCs w:val="20"/>
          <w:lang w:val="en-US"/>
        </w:rPr>
        <w:t>” button</w:t>
      </w:r>
    </w:p>
    <w:p w14:paraId="60D251E8" w14:textId="2B4D311C" w:rsidR="0058082A" w:rsidRDefault="007B3230" w:rsidP="007B3230">
      <w:pPr>
        <w:rPr>
          <w:color w:val="00206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7EB03B4" wp14:editId="2BA67116">
            <wp:extent cx="5760720" cy="34658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CA06" w14:textId="77777777" w:rsidR="007B3230" w:rsidRPr="00517BAD" w:rsidRDefault="007B3230" w:rsidP="007B3230">
      <w:pPr>
        <w:rPr>
          <w:color w:val="002060"/>
          <w:sz w:val="20"/>
          <w:szCs w:val="20"/>
          <w:lang w:val="en-US"/>
        </w:rPr>
      </w:pPr>
    </w:p>
    <w:p w14:paraId="25C58E5F" w14:textId="5E296BC5" w:rsidR="005C5AE6" w:rsidRDefault="005C5AE6" w:rsidP="00AD6F00">
      <w:pPr>
        <w:pStyle w:val="ListParagraph"/>
        <w:rPr>
          <w:rStyle w:val="Hyperlink"/>
          <w:rFonts w:ascii="Arial" w:hAnsi="Arial" w:cs="Arial"/>
          <w:b/>
          <w:bCs/>
          <w:color w:val="00B050"/>
          <w:shd w:val="clear" w:color="auto" w:fill="FFFFFF"/>
          <w:lang w:val="en-US"/>
        </w:rPr>
      </w:pPr>
      <w:r w:rsidRPr="005C5AE6">
        <w:rPr>
          <w:rFonts w:ascii="Arial" w:hAnsi="Arial" w:cs="Arial"/>
          <w:color w:val="333333"/>
          <w:shd w:val="clear" w:color="auto" w:fill="FFFFFF"/>
          <w:lang w:val="en-US"/>
        </w:rPr>
        <w:t xml:space="preserve">If you have any questions about 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Barcode Generator </w:t>
      </w:r>
      <w:r w:rsidRPr="005C5AE6">
        <w:rPr>
          <w:rFonts w:ascii="Arial" w:hAnsi="Arial" w:cs="Arial"/>
          <w:color w:val="333333"/>
          <w:shd w:val="clear" w:color="auto" w:fill="FFFFFF"/>
          <w:lang w:val="en-US"/>
        </w:rPr>
        <w:t>or Business Central questions for any version,</w:t>
      </w:r>
      <w:r w:rsidR="00C94CE3">
        <w:rPr>
          <w:rFonts w:ascii="Arial" w:hAnsi="Arial" w:cs="Arial"/>
          <w:color w:val="333333"/>
          <w:shd w:val="clear" w:color="auto" w:fill="FFFFFF"/>
          <w:lang w:val="en-US"/>
        </w:rPr>
        <w:t xml:space="preserve"> Contact us on </w:t>
      </w:r>
      <w:hyperlink r:id="rId25" w:history="1">
        <w:r w:rsidR="00B21BB8" w:rsidRPr="00224F0B">
          <w:rPr>
            <w:rStyle w:val="Hyperlink"/>
            <w:rFonts w:ascii="Arial" w:hAnsi="Arial" w:cs="Arial"/>
            <w:b/>
            <w:bCs/>
            <w:color w:val="00B050"/>
            <w:shd w:val="clear" w:color="auto" w:fill="FFFFFF"/>
            <w:lang w:val="en-US"/>
          </w:rPr>
          <w:t>IBO Digital</w:t>
        </w:r>
      </w:hyperlink>
    </w:p>
    <w:p w14:paraId="76185E3F" w14:textId="1FE4967E" w:rsidR="00833767" w:rsidRDefault="00833767" w:rsidP="00AD6F00">
      <w:pPr>
        <w:pStyle w:val="ListParagraph"/>
        <w:rPr>
          <w:sz w:val="20"/>
          <w:szCs w:val="20"/>
          <w:lang w:val="en-US"/>
        </w:rPr>
      </w:pPr>
    </w:p>
    <w:p w14:paraId="5ED3B9AD" w14:textId="77777777" w:rsidR="00833767" w:rsidRDefault="00833767" w:rsidP="00833767">
      <w:pPr>
        <w:pStyle w:val="ListParagraph"/>
        <w:rPr>
          <w:sz w:val="20"/>
          <w:szCs w:val="20"/>
          <w:lang w:val="en-US"/>
        </w:rPr>
      </w:pPr>
    </w:p>
    <w:p w14:paraId="1F6E2024" w14:textId="39631CA2" w:rsidR="00833767" w:rsidRPr="00951AB8" w:rsidRDefault="00833767" w:rsidP="00951AB8">
      <w:pPr>
        <w:pStyle w:val="ListParagraph"/>
        <w:rPr>
          <w:color w:val="00206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Updated Documentation can be found on </w:t>
      </w:r>
      <w:hyperlink r:id="rId26" w:history="1">
        <w:r w:rsidRPr="00315D70">
          <w:rPr>
            <w:rStyle w:val="Hyperlink"/>
            <w:sz w:val="20"/>
            <w:szCs w:val="20"/>
            <w:lang w:val="en-US"/>
          </w:rPr>
          <w:t>here</w:t>
        </w:r>
      </w:hyperlink>
    </w:p>
    <w:sectPr w:rsidR="00833767" w:rsidRPr="00951AB8" w:rsidSect="00945678">
      <w:pgSz w:w="11906" w:h="16838"/>
      <w:pgMar w:top="630" w:right="1417" w:bottom="1134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teven.pannell@ibo-tec.de" w:date="2020-03-27T14:31:00Z" w:initials="SP">
    <w:p w14:paraId="7E968727" w14:textId="77777777" w:rsidR="003B01CB" w:rsidRPr="00BE2134" w:rsidRDefault="003B01CB" w:rsidP="003B01C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BE2134">
        <w:rPr>
          <w:lang w:val="en-US"/>
        </w:rPr>
        <w:t>One word</w:t>
      </w:r>
    </w:p>
  </w:comment>
  <w:comment w:id="1" w:author="Vikrant Abdagire | IBO" w:date="2020-03-27T15:46:00Z" w:initials="VA|I">
    <w:p w14:paraId="6FCBD129" w14:textId="77777777" w:rsidR="003B01CB" w:rsidRDefault="003B01CB" w:rsidP="003B01CB">
      <w:pPr>
        <w:pStyle w:val="CommentText"/>
      </w:pPr>
      <w:r>
        <w:rPr>
          <w:rStyle w:val="CommentReference"/>
        </w:rPr>
        <w:annotationRef/>
      </w:r>
      <w:r>
        <w:t>Done</w:t>
      </w:r>
      <w:r>
        <w:tab/>
      </w:r>
    </w:p>
  </w:comment>
  <w:comment w:id="2" w:author="steven.pannell@ibo-tec.de" w:date="2020-03-27T14:55:00Z" w:initials="SP">
    <w:p w14:paraId="479846EF" w14:textId="77777777" w:rsidR="002C3755" w:rsidRPr="00BE2134" w:rsidRDefault="002C3755" w:rsidP="002C375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 w:rsidRPr="00BE2134">
        <w:rPr>
          <w:lang w:val="en-US"/>
        </w:rPr>
        <w:t>url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968727" w15:done="1"/>
  <w15:commentEx w15:paraId="6FCBD129" w15:paraIdParent="7E968727" w15:done="1"/>
  <w15:commentEx w15:paraId="479846EF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968727" w16cid:durableId="22288CBF"/>
  <w16cid:commentId w16cid:paraId="6FCBD129" w16cid:durableId="22289E5F"/>
  <w16cid:commentId w16cid:paraId="479846EF" w16cid:durableId="222892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C7DB1"/>
    <w:multiLevelType w:val="hybridMultilevel"/>
    <w:tmpl w:val="4C6072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12BEA"/>
    <w:multiLevelType w:val="hybridMultilevel"/>
    <w:tmpl w:val="BC7C68B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ven.pannell@ibo-tec.de">
    <w15:presenceInfo w15:providerId="None" w15:userId="steven.pannell@ibo-tec.de"/>
  </w15:person>
  <w15:person w15:author="Vikrant Abdagire | IBO">
    <w15:presenceInfo w15:providerId="None" w15:userId="Vikrant Abdagire | IB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78"/>
    <w:rsid w:val="0000071E"/>
    <w:rsid w:val="000028C7"/>
    <w:rsid w:val="00041D39"/>
    <w:rsid w:val="00056103"/>
    <w:rsid w:val="000628A6"/>
    <w:rsid w:val="0006430B"/>
    <w:rsid w:val="000808A6"/>
    <w:rsid w:val="00084E8F"/>
    <w:rsid w:val="000869B9"/>
    <w:rsid w:val="000B2E4D"/>
    <w:rsid w:val="000C506C"/>
    <w:rsid w:val="001367B2"/>
    <w:rsid w:val="00140177"/>
    <w:rsid w:val="00140236"/>
    <w:rsid w:val="00153354"/>
    <w:rsid w:val="001660B9"/>
    <w:rsid w:val="001719E5"/>
    <w:rsid w:val="001D6D76"/>
    <w:rsid w:val="001F47B6"/>
    <w:rsid w:val="002040A7"/>
    <w:rsid w:val="002054D3"/>
    <w:rsid w:val="00215D41"/>
    <w:rsid w:val="00222B75"/>
    <w:rsid w:val="00224289"/>
    <w:rsid w:val="00224F0B"/>
    <w:rsid w:val="00261A40"/>
    <w:rsid w:val="002750D2"/>
    <w:rsid w:val="00284F7C"/>
    <w:rsid w:val="002A0F0C"/>
    <w:rsid w:val="002B5301"/>
    <w:rsid w:val="002B56F8"/>
    <w:rsid w:val="002C3755"/>
    <w:rsid w:val="002E1AE3"/>
    <w:rsid w:val="0030259F"/>
    <w:rsid w:val="00303A3F"/>
    <w:rsid w:val="003050C8"/>
    <w:rsid w:val="0031784C"/>
    <w:rsid w:val="003452DA"/>
    <w:rsid w:val="003627B9"/>
    <w:rsid w:val="00363C79"/>
    <w:rsid w:val="00380AFC"/>
    <w:rsid w:val="00380B6C"/>
    <w:rsid w:val="003846BA"/>
    <w:rsid w:val="003B01CB"/>
    <w:rsid w:val="003C7DEC"/>
    <w:rsid w:val="003E14DB"/>
    <w:rsid w:val="00401F91"/>
    <w:rsid w:val="00416AD6"/>
    <w:rsid w:val="0042612C"/>
    <w:rsid w:val="00431C10"/>
    <w:rsid w:val="004329B0"/>
    <w:rsid w:val="00433181"/>
    <w:rsid w:val="00433232"/>
    <w:rsid w:val="004653AD"/>
    <w:rsid w:val="00466944"/>
    <w:rsid w:val="0046791A"/>
    <w:rsid w:val="004A42AA"/>
    <w:rsid w:val="004C7E55"/>
    <w:rsid w:val="004D151C"/>
    <w:rsid w:val="004D2847"/>
    <w:rsid w:val="004E37DD"/>
    <w:rsid w:val="004F3C49"/>
    <w:rsid w:val="00517BAD"/>
    <w:rsid w:val="00554FBE"/>
    <w:rsid w:val="00576E09"/>
    <w:rsid w:val="0058082A"/>
    <w:rsid w:val="00582C42"/>
    <w:rsid w:val="00586505"/>
    <w:rsid w:val="005A4842"/>
    <w:rsid w:val="005C495A"/>
    <w:rsid w:val="005C5AE6"/>
    <w:rsid w:val="005E4111"/>
    <w:rsid w:val="00627E63"/>
    <w:rsid w:val="00635286"/>
    <w:rsid w:val="00656F0B"/>
    <w:rsid w:val="00665E84"/>
    <w:rsid w:val="006A034A"/>
    <w:rsid w:val="006E0071"/>
    <w:rsid w:val="006E7C1C"/>
    <w:rsid w:val="00703309"/>
    <w:rsid w:val="007072BA"/>
    <w:rsid w:val="0072079C"/>
    <w:rsid w:val="00723DA3"/>
    <w:rsid w:val="00730491"/>
    <w:rsid w:val="00740653"/>
    <w:rsid w:val="00775C09"/>
    <w:rsid w:val="007B3230"/>
    <w:rsid w:val="007C6164"/>
    <w:rsid w:val="007E4B19"/>
    <w:rsid w:val="007F625F"/>
    <w:rsid w:val="00830101"/>
    <w:rsid w:val="00833767"/>
    <w:rsid w:val="00875246"/>
    <w:rsid w:val="00884645"/>
    <w:rsid w:val="0088689C"/>
    <w:rsid w:val="008B1E77"/>
    <w:rsid w:val="008B30A6"/>
    <w:rsid w:val="008D45BE"/>
    <w:rsid w:val="008E4A8D"/>
    <w:rsid w:val="009273DC"/>
    <w:rsid w:val="00945678"/>
    <w:rsid w:val="00950A27"/>
    <w:rsid w:val="00951AB8"/>
    <w:rsid w:val="009F5CF7"/>
    <w:rsid w:val="009F71F4"/>
    <w:rsid w:val="00A02EB8"/>
    <w:rsid w:val="00A45D76"/>
    <w:rsid w:val="00A57879"/>
    <w:rsid w:val="00A603D8"/>
    <w:rsid w:val="00AA4253"/>
    <w:rsid w:val="00AD46AF"/>
    <w:rsid w:val="00AD6F00"/>
    <w:rsid w:val="00B022F4"/>
    <w:rsid w:val="00B21BB8"/>
    <w:rsid w:val="00B222A8"/>
    <w:rsid w:val="00B6153E"/>
    <w:rsid w:val="00B61BC7"/>
    <w:rsid w:val="00B65578"/>
    <w:rsid w:val="00B749D3"/>
    <w:rsid w:val="00BA15E7"/>
    <w:rsid w:val="00BB6861"/>
    <w:rsid w:val="00C24665"/>
    <w:rsid w:val="00C26D95"/>
    <w:rsid w:val="00C44A53"/>
    <w:rsid w:val="00C6540C"/>
    <w:rsid w:val="00C721E5"/>
    <w:rsid w:val="00C94CE3"/>
    <w:rsid w:val="00CB19A5"/>
    <w:rsid w:val="00CC7F7E"/>
    <w:rsid w:val="00CE4E49"/>
    <w:rsid w:val="00CE52F6"/>
    <w:rsid w:val="00D10339"/>
    <w:rsid w:val="00D93EA0"/>
    <w:rsid w:val="00DF1F3D"/>
    <w:rsid w:val="00DF60C9"/>
    <w:rsid w:val="00E02035"/>
    <w:rsid w:val="00E12C27"/>
    <w:rsid w:val="00E16106"/>
    <w:rsid w:val="00E3673E"/>
    <w:rsid w:val="00E50B1D"/>
    <w:rsid w:val="00E7614F"/>
    <w:rsid w:val="00E81F6C"/>
    <w:rsid w:val="00EA6A13"/>
    <w:rsid w:val="00ED6D22"/>
    <w:rsid w:val="00EE44C7"/>
    <w:rsid w:val="00F019AD"/>
    <w:rsid w:val="00F072ED"/>
    <w:rsid w:val="00F30CD8"/>
    <w:rsid w:val="00F345C9"/>
    <w:rsid w:val="00F473D5"/>
    <w:rsid w:val="00F50531"/>
    <w:rsid w:val="00F535B2"/>
    <w:rsid w:val="00F53C55"/>
    <w:rsid w:val="00F70BB2"/>
    <w:rsid w:val="00FB0976"/>
    <w:rsid w:val="00FC7DA9"/>
    <w:rsid w:val="00FD0D5B"/>
    <w:rsid w:val="00FD0D60"/>
    <w:rsid w:val="00FE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8150"/>
  <w15:chartTrackingRefBased/>
  <w15:docId w15:val="{79A394BD-212E-4FA1-85D0-1765A15A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A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BB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1C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0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01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01C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1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github.com/ibodigital/barcode/tree/master/Documentation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https://appsource.microsoft.com/en-us/marketplace/apps?product=dynamics-365-business-central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ibodigital.com/contact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ibodigital/barcode" TargetMode="External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FDEB101C268D448BB3A6194D07B7BA" ma:contentTypeVersion="4" ma:contentTypeDescription="Ein neues Dokument erstellen." ma:contentTypeScope="" ma:versionID="49a0f4fa63589c848fd8ffb4f149fa4a">
  <xsd:schema xmlns:xsd="http://www.w3.org/2001/XMLSchema" xmlns:xs="http://www.w3.org/2001/XMLSchema" xmlns:p="http://schemas.microsoft.com/office/2006/metadata/properties" xmlns:ns2="404129d1-a078-48cc-add0-1d4f9a0f8c86" xmlns:ns3="e567c223-7e6b-4409-89e1-0fc67fbceee7" targetNamespace="http://schemas.microsoft.com/office/2006/metadata/properties" ma:root="true" ma:fieldsID="13d6e24ed0ffdca26f317f209ece009b" ns2:_="" ns3:_="">
    <xsd:import namespace="404129d1-a078-48cc-add0-1d4f9a0f8c86"/>
    <xsd:import namespace="e567c223-7e6b-4409-89e1-0fc67fbcee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129d1-a078-48cc-add0-1d4f9a0f8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7c223-7e6b-4409-89e1-0fc67fbcee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AE8207-8680-40E9-B368-1E4ED703850A}"/>
</file>

<file path=customXml/itemProps2.xml><?xml version="1.0" encoding="utf-8"?>
<ds:datastoreItem xmlns:ds="http://schemas.openxmlformats.org/officeDocument/2006/customXml" ds:itemID="{F5263A78-EA1B-429C-9735-B9CB7D9CD5EA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  <ds:schemaRef ds:uri="e567c223-7e6b-4409-89e1-0fc67fbceee7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404129d1-a078-48cc-add0-1d4f9a0f8c86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8CA91C7-0107-40AC-88F7-1A94B98CF2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279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Abdagire | IBO</dc:creator>
  <cp:keywords/>
  <dc:description/>
  <cp:lastModifiedBy>Vikrant Abdagire | IBO</cp:lastModifiedBy>
  <cp:revision>163</cp:revision>
  <dcterms:created xsi:type="dcterms:W3CDTF">2020-03-27T07:08:00Z</dcterms:created>
  <dcterms:modified xsi:type="dcterms:W3CDTF">2020-03-27T15:41:00Z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0x0101004CFDEB101C268D448BB3A6194D07B7BA</vt:lpwstr>
  </property>
</Properties>
</file>